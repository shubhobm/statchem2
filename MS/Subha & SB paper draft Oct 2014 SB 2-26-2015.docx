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DD4B8" w14:textId="77777777" w:rsidR="00C8286F" w:rsidRDefault="00C8286F" w:rsidP="00E0076F">
      <w:pPr>
        <w:spacing w:after="240"/>
        <w:jc w:val="left"/>
        <w:rPr>
          <w:i/>
          <w:iCs/>
          <w:szCs w:val="24"/>
        </w:rPr>
      </w:pPr>
    </w:p>
    <w:p w14:paraId="2F26860A" w14:textId="77777777" w:rsidR="00C8286F" w:rsidRDefault="00C8286F" w:rsidP="00E0076F">
      <w:pPr>
        <w:spacing w:after="240"/>
        <w:jc w:val="left"/>
        <w:rPr>
          <w:i/>
          <w:iCs/>
          <w:szCs w:val="24"/>
        </w:rPr>
      </w:pPr>
    </w:p>
    <w:p w14:paraId="73F0F663" w14:textId="77777777" w:rsidR="00C8286F" w:rsidRDefault="00C8286F" w:rsidP="00E0076F">
      <w:pPr>
        <w:jc w:val="left"/>
        <w:rPr>
          <w:b/>
          <w:sz w:val="36"/>
        </w:rPr>
      </w:pPr>
      <w:r>
        <w:rPr>
          <w:b/>
          <w:sz w:val="36"/>
        </w:rPr>
        <w:t>Current Computer Aided Drug Design</w:t>
      </w:r>
    </w:p>
    <w:p w14:paraId="7E291C1D" w14:textId="77777777" w:rsidR="00C8286F" w:rsidRDefault="00C8286F" w:rsidP="00E0076F">
      <w:pPr>
        <w:jc w:val="left"/>
        <w:rPr>
          <w:b/>
          <w:sz w:val="36"/>
        </w:rPr>
      </w:pPr>
    </w:p>
    <w:p w14:paraId="0A2870F6" w14:textId="77777777" w:rsidR="00086176" w:rsidRDefault="00086176" w:rsidP="00E0076F">
      <w:pPr>
        <w:jc w:val="left"/>
        <w:rPr>
          <w:ins w:id="0" w:author="Author"/>
          <w:b/>
          <w:sz w:val="36"/>
        </w:rPr>
      </w:pPr>
      <w:r w:rsidRPr="00AB66AE">
        <w:rPr>
          <w:b/>
          <w:sz w:val="36"/>
        </w:rPr>
        <w:t xml:space="preserve">Title of the Paper </w:t>
      </w:r>
      <w:del w:id="1" w:author="Author">
        <w:r w:rsidRPr="00AB66AE" w:rsidDel="00313493">
          <w:rPr>
            <w:b/>
            <w:sz w:val="36"/>
          </w:rPr>
          <w:delText>(M_Title</w:delText>
        </w:r>
      </w:del>
      <w:r w:rsidRPr="00AB66AE">
        <w:rPr>
          <w:b/>
          <w:sz w:val="36"/>
        </w:rPr>
        <w:t>)</w:t>
      </w:r>
    </w:p>
    <w:p w14:paraId="4C823A8C" w14:textId="77777777" w:rsidR="000E20C2" w:rsidRPr="00AB66AE" w:rsidRDefault="000E20C2" w:rsidP="00E0076F">
      <w:pPr>
        <w:jc w:val="left"/>
        <w:rPr>
          <w:b/>
          <w:sz w:val="36"/>
        </w:rPr>
      </w:pPr>
      <w:ins w:id="2" w:author="Author">
        <w:r>
          <w:rPr>
            <w:b/>
            <w:sz w:val="36"/>
          </w:rPr>
          <w:t>Estimation of mutagenicity of chemicals from their calculated molecular descriptors: A case study with structurally homogeneous versus diverse data sets</w:t>
        </w:r>
      </w:ins>
    </w:p>
    <w:p w14:paraId="3B0CFB01" w14:textId="77777777" w:rsidR="00086176" w:rsidRPr="00AB66AE" w:rsidRDefault="004C5DF5" w:rsidP="00E0076F">
      <w:pPr>
        <w:spacing w:before="240" w:after="240"/>
        <w:jc w:val="left"/>
        <w:rPr>
          <w:b/>
          <w:lang w:val="it-IT"/>
        </w:rPr>
      </w:pPr>
      <w:r w:rsidRPr="00AB66AE">
        <w:rPr>
          <w:b/>
          <w:lang w:val="it-IT"/>
        </w:rPr>
        <w:t>Subhash C. Basak</w:t>
      </w:r>
      <w:r w:rsidR="00086176" w:rsidRPr="00AB66AE">
        <w:rPr>
          <w:b/>
          <w:lang w:val="it-IT"/>
        </w:rPr>
        <w:t xml:space="preserve"> </w:t>
      </w:r>
      <w:r w:rsidR="00086176" w:rsidRPr="00AB66AE">
        <w:rPr>
          <w:b/>
          <w:szCs w:val="24"/>
          <w:vertAlign w:val="superscript"/>
          <w:lang w:val="it-IT"/>
        </w:rPr>
        <w:t>1,</w:t>
      </w:r>
      <w:r w:rsidR="00086176" w:rsidRPr="00AB66AE">
        <w:rPr>
          <w:b/>
          <w:lang w:val="it-IT"/>
        </w:rPr>
        <w:t xml:space="preserve">*, </w:t>
      </w:r>
      <w:r w:rsidRPr="00AB66AE">
        <w:rPr>
          <w:b/>
          <w:lang w:val="it-IT"/>
        </w:rPr>
        <w:t>Subhabrata Majumdar</w:t>
      </w:r>
      <w:r w:rsidR="00086176" w:rsidRPr="00AB66AE">
        <w:rPr>
          <w:b/>
          <w:lang w:val="it-IT"/>
        </w:rPr>
        <w:t xml:space="preserve"> </w:t>
      </w:r>
      <w:r w:rsidR="00086176" w:rsidRPr="00AB66AE">
        <w:rPr>
          <w:b/>
          <w:szCs w:val="24"/>
          <w:vertAlign w:val="superscript"/>
          <w:lang w:val="it-IT"/>
        </w:rPr>
        <w:t>2</w:t>
      </w:r>
    </w:p>
    <w:p w14:paraId="7C062FA6" w14:textId="77777777" w:rsidR="004C5DF5" w:rsidRPr="00AB66AE" w:rsidRDefault="00086176" w:rsidP="00E0076F">
      <w:pPr>
        <w:ind w:left="284" w:hanging="284"/>
        <w:jc w:val="left"/>
      </w:pPr>
      <w:r w:rsidRPr="00AB66AE">
        <w:rPr>
          <w:vertAlign w:val="superscript"/>
        </w:rPr>
        <w:t>1</w:t>
      </w:r>
      <w:r w:rsidRPr="00AB66AE">
        <w:tab/>
      </w:r>
      <w:r w:rsidR="004C5DF5" w:rsidRPr="00AB66AE">
        <w:rPr>
          <w:i/>
        </w:rPr>
        <w:t>Natural Resources Research Institute, University of Minnesota Duluth, 5013 Miller Trunk Highway, Duluth, MN 55811, USA</w:t>
      </w:r>
      <w:r w:rsidRPr="00AB66AE">
        <w:t xml:space="preserve">; E-Mail: </w:t>
      </w:r>
      <w:r w:rsidR="004C5DF5" w:rsidRPr="00AB66AE">
        <w:t xml:space="preserve">sbasak@nrri.umn.edu </w:t>
      </w:r>
    </w:p>
    <w:p w14:paraId="145EEECA" w14:textId="77777777" w:rsidR="00086176" w:rsidRPr="00AB66AE" w:rsidRDefault="00086176" w:rsidP="00E0076F">
      <w:pPr>
        <w:ind w:left="284" w:hanging="284"/>
        <w:jc w:val="left"/>
      </w:pPr>
      <w:r w:rsidRPr="00AB66AE">
        <w:rPr>
          <w:vertAlign w:val="superscript"/>
        </w:rPr>
        <w:t>2</w:t>
      </w:r>
      <w:r w:rsidRPr="00AB66AE">
        <w:tab/>
      </w:r>
      <w:r w:rsidR="004C5DF5" w:rsidRPr="00AB66AE">
        <w:rPr>
          <w:i/>
        </w:rPr>
        <w:t>School of Statistics, University of Minnesota Twin Cities, 224 Church Street SE, Minneapolis, MN 55455, USA</w:t>
      </w:r>
      <w:r w:rsidR="004C5DF5" w:rsidRPr="00AB66AE">
        <w:t>; E-Mail</w:t>
      </w:r>
      <w:r w:rsidRPr="00AB66AE">
        <w:t xml:space="preserve">: </w:t>
      </w:r>
      <w:r w:rsidR="004C5DF5" w:rsidRPr="00AB66AE">
        <w:t>majum010@umn.edu</w:t>
      </w:r>
    </w:p>
    <w:p w14:paraId="18FB7C0C" w14:textId="77777777" w:rsidR="00086176" w:rsidRPr="00AB66AE" w:rsidRDefault="00086176" w:rsidP="00E0076F">
      <w:pPr>
        <w:spacing w:before="240"/>
        <w:ind w:left="284" w:hanging="284"/>
        <w:jc w:val="left"/>
        <w:rPr>
          <w:i/>
        </w:rPr>
      </w:pPr>
      <w:r w:rsidRPr="00AB66AE">
        <w:rPr>
          <w:b/>
        </w:rPr>
        <w:t>*</w:t>
      </w:r>
      <w:r w:rsidRPr="00AB66AE">
        <w:tab/>
        <w:t xml:space="preserve">Author to whom correspondence should be addressed; E-Mail: </w:t>
      </w:r>
      <w:r w:rsidR="00B153E9" w:rsidRPr="00AB66AE">
        <w:t xml:space="preserve">sbasak@nrri.umn.edu; </w:t>
      </w:r>
      <w:r w:rsidR="00B153E9" w:rsidRPr="00AB66AE">
        <w:br/>
        <w:t>Tel.: +1 (218)720-4230</w:t>
      </w:r>
      <w:r w:rsidRPr="00AB66AE">
        <w:t xml:space="preserve">; Fax: </w:t>
      </w:r>
      <w:r w:rsidR="00B153E9" w:rsidRPr="00AB66AE">
        <w:t>+1 (218)720-4328</w:t>
      </w:r>
      <w:r w:rsidRPr="00AB66AE">
        <w:t>.</w:t>
      </w:r>
    </w:p>
    <w:p w14:paraId="02D2A8D6" w14:textId="77777777" w:rsidR="00C8286F" w:rsidRDefault="00C8286F" w:rsidP="00E0076F">
      <w:pPr>
        <w:spacing w:before="240"/>
        <w:ind w:left="562" w:right="562"/>
        <w:rPr>
          <w:b/>
          <w:lang w:eastAsia="en-US"/>
        </w:rPr>
      </w:pPr>
    </w:p>
    <w:p w14:paraId="66A3D05D" w14:textId="77777777" w:rsidR="00ED2DE7" w:rsidRPr="00AB66AE" w:rsidRDefault="00ED2DE7" w:rsidP="00E0076F">
      <w:pPr>
        <w:spacing w:before="240"/>
        <w:ind w:left="562" w:right="562"/>
        <w:rPr>
          <w:lang w:eastAsia="en-US"/>
        </w:rPr>
      </w:pPr>
      <w:r w:rsidRPr="00AB66AE">
        <w:rPr>
          <w:b/>
          <w:lang w:eastAsia="en-US"/>
        </w:rPr>
        <w:t>Abstract:</w:t>
      </w:r>
      <w:r w:rsidRPr="00AB66AE">
        <w:rPr>
          <w:lang w:eastAsia="en-US"/>
        </w:rPr>
        <w:t xml:space="preserve"> This is the abstract section. One paragraph only (Maximum 200 words).</w:t>
      </w:r>
    </w:p>
    <w:p w14:paraId="357D6996" w14:textId="77777777" w:rsidR="00ED2DE7" w:rsidRPr="00AB66AE" w:rsidRDefault="00ED2DE7" w:rsidP="00E0076F">
      <w:pPr>
        <w:spacing w:before="240"/>
        <w:ind w:left="562" w:right="562"/>
        <w:rPr>
          <w:lang w:eastAsia="en-US"/>
        </w:rPr>
      </w:pPr>
      <w:r w:rsidRPr="00AB66AE">
        <w:rPr>
          <w:b/>
          <w:lang w:eastAsia="en-US"/>
        </w:rPr>
        <w:t>Keywords:</w:t>
      </w:r>
      <w:r w:rsidRPr="00AB66AE">
        <w:rPr>
          <w:lang w:eastAsia="en-US"/>
        </w:rPr>
        <w:t xml:space="preserve"> </w:t>
      </w:r>
      <w:r w:rsidR="004C5DF5" w:rsidRPr="00AB66AE">
        <w:rPr>
          <w:lang w:eastAsia="en-US"/>
        </w:rPr>
        <w:t>Mutagenicity; interrelated two-way clustering; topological indices; ridge regression; hierarchical QSAR</w:t>
      </w:r>
    </w:p>
    <w:p w14:paraId="27487C41" w14:textId="77777777" w:rsidR="00ED2DE7" w:rsidRPr="00AB66AE" w:rsidRDefault="00ED2DE7" w:rsidP="00E0076F">
      <w:pPr>
        <w:spacing w:after="480"/>
        <w:rPr>
          <w:lang w:eastAsia="en-US"/>
        </w:rPr>
      </w:pPr>
    </w:p>
    <w:p w14:paraId="22D39E82" w14:textId="77777777" w:rsidR="00ED2DE7" w:rsidRPr="00AB66AE" w:rsidRDefault="00ED2DE7" w:rsidP="00E0076F">
      <w:pPr>
        <w:spacing w:after="240"/>
        <w:jc w:val="left"/>
        <w:rPr>
          <w:b/>
          <w:lang w:eastAsia="en-US"/>
        </w:rPr>
      </w:pPr>
      <w:r w:rsidRPr="00AB66AE">
        <w:rPr>
          <w:b/>
          <w:lang w:eastAsia="zh-CN"/>
        </w:rPr>
        <w:t xml:space="preserve">1. </w:t>
      </w:r>
      <w:r w:rsidRPr="00AB66AE">
        <w:rPr>
          <w:b/>
          <w:lang w:eastAsia="en-US"/>
        </w:rPr>
        <w:t>Introduction</w:t>
      </w:r>
    </w:p>
    <w:p w14:paraId="2B74B359" w14:textId="77777777" w:rsidR="00A17640" w:rsidRDefault="00A17640" w:rsidP="00A17640">
      <w:pPr>
        <w:ind w:firstLine="274"/>
        <w:rPr>
          <w:lang w:eastAsia="en-US"/>
        </w:rPr>
      </w:pPr>
      <w:r>
        <w:rPr>
          <w:lang w:eastAsia="en-US"/>
        </w:rPr>
        <w:t xml:space="preserve">Risk assessment of chemicals is often carried out using very little of no experimental data. In 1984, the National Research Council evaluated the availability of toxicity data on industrial chemicals and concluded that </w:t>
      </w:r>
      <w:del w:id="3" w:author="Author">
        <w:r w:rsidDel="00C8286F">
          <w:rPr>
            <w:lang w:eastAsia="en-US"/>
          </w:rPr>
          <w:delText>that</w:delText>
        </w:r>
      </w:del>
      <w:r>
        <w:rPr>
          <w:lang w:eastAsia="en-US"/>
        </w:rPr>
        <w:t xml:space="preserve"> many of these chemicals have very few or no test data [l]. Such a situation is prevalent also with substances identified in industrial effluent, hazardous waste sites and environmental monitoring surveys [2]. In USA, the Toxic Substances Control Act (TSCA) inventory currently has about 86, 000 entries and the list is growing by nearly 3</w:t>
      </w:r>
      <w:ins w:id="4" w:author="Author">
        <w:r w:rsidR="00C8286F">
          <w:rPr>
            <w:lang w:eastAsia="en-US"/>
          </w:rPr>
          <w:t>,</w:t>
        </w:r>
      </w:ins>
      <w:r>
        <w:rPr>
          <w:lang w:eastAsia="en-US"/>
        </w:rPr>
        <w:t xml:space="preserve">000 per year [3, 4]. Of </w:t>
      </w:r>
      <w:del w:id="5" w:author="Author">
        <w:r w:rsidDel="00C8286F">
          <w:rPr>
            <w:lang w:eastAsia="en-US"/>
          </w:rPr>
          <w:delText>some</w:delText>
        </w:r>
      </w:del>
      <w:r>
        <w:rPr>
          <w:lang w:eastAsia="en-US"/>
        </w:rPr>
        <w:t xml:space="preserve"> </w:t>
      </w:r>
      <w:ins w:id="6" w:author="Author">
        <w:r w:rsidR="00C8286F">
          <w:rPr>
            <w:lang w:eastAsia="en-US"/>
          </w:rPr>
          <w:t xml:space="preserve">these </w:t>
        </w:r>
      </w:ins>
      <w:r>
        <w:rPr>
          <w:lang w:eastAsia="en-US"/>
        </w:rPr>
        <w:t>3</w:t>
      </w:r>
      <w:ins w:id="7" w:author="Author">
        <w:r w:rsidR="00C8286F">
          <w:rPr>
            <w:lang w:eastAsia="en-US"/>
          </w:rPr>
          <w:t>,</w:t>
        </w:r>
      </w:ins>
      <w:r>
        <w:rPr>
          <w:lang w:eastAsia="en-US"/>
        </w:rPr>
        <w:t>000 chemicals submitted yearly to the United States Environmental Protection Agency (USEPA) for the pre-manufacture notification (PMN) review process, more than 50% have no experimental data at all, less than 15% have empirical mutagenicity data, and about 6% have experimental eco-toxicological and environmental fate data</w:t>
      </w:r>
      <w:ins w:id="8" w:author="Author">
        <w:r w:rsidR="00C8286F">
          <w:rPr>
            <w:lang w:eastAsia="en-US"/>
          </w:rPr>
          <w:t xml:space="preserve"> [2]</w:t>
        </w:r>
      </w:ins>
      <w:r>
        <w:rPr>
          <w:lang w:eastAsia="en-US"/>
        </w:rPr>
        <w:t xml:space="preserve">. </w:t>
      </w:r>
    </w:p>
    <w:p w14:paraId="37113A2B" w14:textId="77777777" w:rsidR="00A17640" w:rsidRDefault="00A17640" w:rsidP="00A17640">
      <w:pPr>
        <w:ind w:firstLine="274"/>
        <w:rPr>
          <w:lang w:eastAsia="en-US"/>
        </w:rPr>
      </w:pPr>
      <w:r>
        <w:rPr>
          <w:lang w:eastAsia="en-US"/>
        </w:rPr>
        <w:t>Mu</w:t>
      </w:r>
      <w:r w:rsidRPr="00071C36">
        <w:rPr>
          <w:lang w:eastAsia="en-US"/>
        </w:rPr>
        <w:t xml:space="preserve">tagenicity is </w:t>
      </w:r>
      <w:r>
        <w:rPr>
          <w:lang w:eastAsia="en-US"/>
        </w:rPr>
        <w:t xml:space="preserve">one important toxicity data essential </w:t>
      </w:r>
      <w:r w:rsidRPr="00071C36">
        <w:rPr>
          <w:lang w:eastAsia="en-US"/>
        </w:rPr>
        <w:t>both environmental protection</w:t>
      </w:r>
      <w:r>
        <w:rPr>
          <w:lang w:eastAsia="en-US"/>
        </w:rPr>
        <w:t xml:space="preserve"> as well as new drug discovery</w:t>
      </w:r>
      <w:r w:rsidRPr="00071C36">
        <w:rPr>
          <w:lang w:eastAsia="en-US"/>
        </w:rPr>
        <w:t xml:space="preserve">. </w:t>
      </w:r>
      <w:r>
        <w:rPr>
          <w:lang w:eastAsia="en-US"/>
        </w:rPr>
        <w:t xml:space="preserve">  Identification of potential mutagenicity of environmental pollutants is important for the protection of human and ecological health.  In the realm of drug discovery, early detection of </w:t>
      </w:r>
      <w:r>
        <w:rPr>
          <w:lang w:eastAsia="en-US"/>
        </w:rPr>
        <w:lastRenderedPageBreak/>
        <w:t xml:space="preserve">mutagenicity of drug candidates can help in the effective allocation of resources for the expensive drug discovery protocol which costs </w:t>
      </w:r>
      <w:ins w:id="9" w:author="Author">
        <w:r w:rsidR="00324152">
          <w:rPr>
            <w:lang w:eastAsia="en-US"/>
          </w:rPr>
          <w:t>on the average</w:t>
        </w:r>
        <w:r w:rsidR="00324152" w:rsidRPr="00324152">
          <w:rPr>
            <w:lang w:eastAsia="en-US"/>
          </w:rPr>
          <w:t xml:space="preserve"> US $ 1.8 billion and takes 10-15 years to discover a new life saving drug</w:t>
        </w:r>
        <w:r w:rsidR="00324152" w:rsidRPr="00324152" w:rsidDel="00324152">
          <w:rPr>
            <w:lang w:eastAsia="en-US"/>
          </w:rPr>
          <w:t xml:space="preserve"> </w:t>
        </w:r>
      </w:ins>
      <w:del w:id="10" w:author="Author">
        <w:r w:rsidDel="00324152">
          <w:rPr>
            <w:lang w:eastAsia="en-US"/>
          </w:rPr>
          <w:delText xml:space="preserve">US $400 million to 2 billion per drug [5, </w:delText>
        </w:r>
        <w:commentRangeStart w:id="11"/>
        <w:r w:rsidDel="00324152">
          <w:rPr>
            <w:lang w:eastAsia="en-US"/>
          </w:rPr>
          <w:delText>6</w:delText>
        </w:r>
      </w:del>
      <w:commentRangeEnd w:id="11"/>
      <w:r w:rsidR="00324152">
        <w:rPr>
          <w:rStyle w:val="CommentReference"/>
          <w:color w:val="auto"/>
          <w:lang w:eastAsia="en-US"/>
        </w:rPr>
        <w:commentReference w:id="11"/>
      </w:r>
      <w:del w:id="12" w:author="Author">
        <w:r w:rsidDel="00324152">
          <w:rPr>
            <w:lang w:eastAsia="en-US"/>
          </w:rPr>
          <w:delText xml:space="preserve">]].  </w:delText>
        </w:r>
      </w:del>
      <w:r>
        <w:rPr>
          <w:lang w:eastAsia="en-US"/>
        </w:rPr>
        <w:t xml:space="preserve">Experimental determination of mutagenicity of all possible candidate chemicals, both for environmental protection and drug design, can be very expensive.  Therefore, potential mutagenicity of chemicals from quantitative structure-activity relationship (QSAR) models has been accepted for the evaluation of chemicals in lieu of experimental mutagenicity data [7].    </w:t>
      </w:r>
    </w:p>
    <w:p w14:paraId="2AF15F7C" w14:textId="77777777" w:rsidR="00A17640" w:rsidRDefault="00A17640" w:rsidP="00A17640">
      <w:pPr>
        <w:ind w:firstLine="274"/>
        <w:rPr>
          <w:lang w:eastAsia="en-US"/>
        </w:rPr>
      </w:pPr>
      <w:r>
        <w:rPr>
          <w:lang w:eastAsia="en-US"/>
        </w:rPr>
        <w:t>QSARs for any biological endpoint of a set of chemicals can be formulated either from other experimental properties or molecular descriptors calculated from molecular structure without the input of any other experimental data.  The frequently used descriptors for QSAR are topological indices, substructures, and quantum chemical descriptors [7, 8].  For large sets of structures, high level quantum chemical descriptors can be very resource intensive.  Alternately, descriptors derived from topological aspects of chemical structures, e.g. topological indices and different types of substructures, have found successful applications in numerous good quality QSAR studies. For a recent summary of the topic, please see the review by Basak [9</w:t>
      </w:r>
      <w:ins w:id="13" w:author="Author">
        <w:r w:rsidR="00126194">
          <w:rPr>
            <w:lang w:eastAsia="en-US"/>
          </w:rPr>
          <w:t>, 10</w:t>
        </w:r>
      </w:ins>
      <w:r>
        <w:rPr>
          <w:lang w:eastAsia="en-US"/>
        </w:rPr>
        <w:t>].</w:t>
      </w:r>
      <w:ins w:id="14" w:author="Author">
        <w:r w:rsidR="00126194">
          <w:rPr>
            <w:lang w:eastAsia="en-US"/>
          </w:rPr>
          <w:t xml:space="preserve">  </w:t>
        </w:r>
        <w:r w:rsidR="002B4669">
          <w:rPr>
            <w:lang w:eastAsia="en-US"/>
          </w:rPr>
          <w:t>Ref # 10:</w:t>
        </w:r>
        <w:r w:rsidR="002B4669" w:rsidRPr="002B4669">
          <w:rPr>
            <w:lang w:eastAsia="en-US"/>
          </w:rPr>
          <w:t>.</w:t>
        </w:r>
        <w:r w:rsidR="002B4669" w:rsidRPr="002B4669">
          <w:rPr>
            <w:lang w:eastAsia="en-US"/>
          </w:rPr>
          <w:tab/>
          <w:t>Mathematical descriptors in the prediction of property, bioactivity, and toxicity of chemicals from their structure: A chemical-cum-biochemical Approach, Basak, S. C., Current Computer Aided Drug Design, 2013, 9, 449-462.</w:t>
        </w:r>
      </w:ins>
    </w:p>
    <w:p w14:paraId="08E8E60D" w14:textId="77777777" w:rsidR="00A17640" w:rsidRDefault="00A17640" w:rsidP="00A17640">
      <w:pPr>
        <w:ind w:firstLine="274"/>
        <w:rPr>
          <w:lang w:eastAsia="en-US"/>
        </w:rPr>
      </w:pPr>
      <w:r>
        <w:rPr>
          <w:lang w:eastAsia="en-US"/>
        </w:rPr>
        <w:t>There are a few critical needs for the development of QSARs: a) Good quality and sufficiently large property/activity/ toxicity database, b) Computed molecular descriptors which quantify aspects of molecular structure associated with the toxicity or biological activity of interest, and c) Proper methods for model building</w:t>
      </w:r>
      <w:ins w:id="15" w:author="Author">
        <w:r w:rsidR="00E871F5">
          <w:rPr>
            <w:lang w:eastAsia="en-US"/>
          </w:rPr>
          <w:t xml:space="preserve"> [10]</w:t>
        </w:r>
      </w:ins>
      <w:r>
        <w:rPr>
          <w:lang w:eastAsia="en-US"/>
        </w:rPr>
        <w:t xml:space="preserve">.   In previous studies, Basak </w:t>
      </w:r>
      <w:r w:rsidRPr="00A17640">
        <w:rPr>
          <w:i/>
          <w:lang w:eastAsia="en-US"/>
        </w:rPr>
        <w:t>et al</w:t>
      </w:r>
      <w:r>
        <w:rPr>
          <w:lang w:eastAsia="en-US"/>
        </w:rPr>
        <w:t xml:space="preserve"> [8] reviewed the results of various QSAR studies where topostructural (TS), topochemical (TC), geometrical (3-D), and quantum chemical (QC) indices were used in QSAR building in a graduated manner.  Results of such hierarchical QSARs (HiQSARs) showed that in most cases a combination of TS and TC indices gave the best models.  The addition of 3-D or QC descriptors to the set of independent variables did not make much improvement in model quality</w:t>
      </w:r>
      <w:ins w:id="16" w:author="Author">
        <w:r w:rsidR="00E871F5">
          <w:rPr>
            <w:lang w:eastAsia="en-US"/>
          </w:rPr>
          <w:t xml:space="preserve"> [10]</w:t>
        </w:r>
      </w:ins>
      <w:r>
        <w:rPr>
          <w:lang w:eastAsia="en-US"/>
        </w:rPr>
        <w:t xml:space="preserve">.  The currently available software like PaDEL [10], Dragon [11], MolconnZ [12], POLLY [13], APProbe [14] are capable of calculating a large number of topological and substructural chemodescriptors.   But, in many cases the situation becomes “rank deficient” because there are many more </w:t>
      </w:r>
      <w:ins w:id="17" w:author="Author">
        <w:r w:rsidR="00E871F5">
          <w:rPr>
            <w:lang w:eastAsia="en-US"/>
          </w:rPr>
          <w:t xml:space="preserve">available </w:t>
        </w:r>
      </w:ins>
      <w:r>
        <w:rPr>
          <w:lang w:eastAsia="en-US"/>
        </w:rPr>
        <w:t>descriptors as compared to the nu</w:t>
      </w:r>
      <w:r w:rsidR="0042609B">
        <w:rPr>
          <w:lang w:eastAsia="en-US"/>
        </w:rPr>
        <w:t>mber of data points to be model</w:t>
      </w:r>
      <w:r>
        <w:rPr>
          <w:lang w:eastAsia="en-US"/>
        </w:rPr>
        <w:t>ed.  So, proper statistical methods of variable se</w:t>
      </w:r>
      <w:r w:rsidR="0042609B">
        <w:rPr>
          <w:lang w:eastAsia="en-US"/>
        </w:rPr>
        <w:t xml:space="preserve">lection, QSAR formulation, and </w:t>
      </w:r>
      <w:r>
        <w:rPr>
          <w:lang w:eastAsia="en-US"/>
        </w:rPr>
        <w:t>model validation have to be followed for best results.</w:t>
      </w:r>
    </w:p>
    <w:p w14:paraId="69CE3791" w14:textId="77777777" w:rsidR="00A17640" w:rsidRDefault="00A17640" w:rsidP="00A17640">
      <w:pPr>
        <w:ind w:firstLine="274"/>
        <w:rPr>
          <w:ins w:id="18" w:author="Author"/>
          <w:lang w:eastAsia="en-US"/>
        </w:rPr>
      </w:pPr>
      <w:r>
        <w:rPr>
          <w:lang w:eastAsia="en-US"/>
        </w:rPr>
        <w:t>This paper has a two-fold objective: 1) Use a</w:t>
      </w:r>
      <w:r w:rsidR="009D0BC3">
        <w:rPr>
          <w:lang w:eastAsia="en-US"/>
        </w:rPr>
        <w:t xml:space="preserve"> relatively new method, called I</w:t>
      </w:r>
      <w:r>
        <w:rPr>
          <w:lang w:eastAsia="en-US"/>
        </w:rPr>
        <w:t xml:space="preserve">nteractive </w:t>
      </w:r>
      <w:r w:rsidR="009D0BC3">
        <w:rPr>
          <w:lang w:eastAsia="en-US"/>
        </w:rPr>
        <w:t>T</w:t>
      </w:r>
      <w:r>
        <w:rPr>
          <w:lang w:eastAsia="en-US"/>
        </w:rPr>
        <w:t>wo</w:t>
      </w:r>
      <w:r w:rsidR="009D0BC3">
        <w:rPr>
          <w:lang w:eastAsia="en-US"/>
        </w:rPr>
        <w:t>-way C</w:t>
      </w:r>
      <w:r>
        <w:rPr>
          <w:lang w:eastAsia="en-US"/>
        </w:rPr>
        <w:t xml:space="preserve">lustering (ITC) in developing QSAR for the prediction of mutagenicity of two data sets, viz., a homogeneous set of 95 aromatic and heteroaromatic amines and a structurally diverse set of 508 chemicals, and 2) Use the HiQSAR approach formulated by Basak </w:t>
      </w:r>
      <w:r w:rsidRPr="00A17640">
        <w:rPr>
          <w:i/>
          <w:lang w:eastAsia="en-US"/>
        </w:rPr>
        <w:t>et al</w:t>
      </w:r>
      <w:r>
        <w:rPr>
          <w:lang w:eastAsia="en-US"/>
        </w:rPr>
        <w:t xml:space="preserve"> [8] in evaluating the relative effectiveness of TS, TC, 3-D, and QC descriptors in the development of high quality QSARs for these two data sets.</w:t>
      </w:r>
    </w:p>
    <w:p w14:paraId="2736B462" w14:textId="77777777" w:rsidR="00E871F5" w:rsidRDefault="00E871F5" w:rsidP="00A17640">
      <w:pPr>
        <w:ind w:firstLine="274"/>
        <w:rPr>
          <w:ins w:id="19" w:author="Author"/>
          <w:lang w:eastAsia="en-US"/>
        </w:rPr>
      </w:pPr>
    </w:p>
    <w:p w14:paraId="78B2CCFE" w14:textId="77777777" w:rsidR="00E871F5" w:rsidRDefault="00E871F5" w:rsidP="00A17640">
      <w:pPr>
        <w:ind w:firstLine="274"/>
        <w:rPr>
          <w:lang w:eastAsia="en-US"/>
        </w:rPr>
      </w:pPr>
      <w:ins w:id="20" w:author="Author">
        <w:r>
          <w:rPr>
            <w:lang w:eastAsia="en-US"/>
          </w:rPr>
          <w:t>The experimental section below should come here.</w:t>
        </w:r>
      </w:ins>
    </w:p>
    <w:p w14:paraId="7E6F31B8" w14:textId="77777777" w:rsidR="00ED2DE7" w:rsidRPr="00AB66AE" w:rsidRDefault="00ED2DE7" w:rsidP="00E0076F">
      <w:pPr>
        <w:spacing w:before="240" w:after="240"/>
        <w:jc w:val="left"/>
        <w:rPr>
          <w:b/>
          <w:lang w:eastAsia="en-US"/>
        </w:rPr>
      </w:pPr>
      <w:r w:rsidRPr="00AB66AE">
        <w:rPr>
          <w:b/>
          <w:lang w:eastAsia="en-US"/>
        </w:rPr>
        <w:t>2. Results and Discussion</w:t>
      </w:r>
    </w:p>
    <w:p w14:paraId="0AD34D05" w14:textId="77777777" w:rsidR="00ED2DE7" w:rsidRPr="00831D4B" w:rsidRDefault="009D0BC3" w:rsidP="00E0076F">
      <w:pPr>
        <w:ind w:firstLine="284"/>
        <w:rPr>
          <w:lang w:eastAsia="en-US"/>
        </w:rPr>
      </w:pPr>
      <w:r>
        <w:rPr>
          <w:lang w:eastAsia="en-US"/>
        </w:rPr>
        <w:lastRenderedPageBreak/>
        <w:t xml:space="preserve">The work of Majumdar </w:t>
      </w:r>
      <w:r>
        <w:rPr>
          <w:i/>
          <w:lang w:eastAsia="en-US"/>
        </w:rPr>
        <w:t>et al</w:t>
      </w:r>
      <w:r>
        <w:rPr>
          <w:lang w:eastAsia="en-US"/>
        </w:rPr>
        <w:t xml:space="preserve"> focused on the use of ITC as a variable selection method in high-dimensional Chemometrics setup. Here we apply that methodology in a </w:t>
      </w:r>
      <w:r w:rsidR="006C2DFA">
        <w:rPr>
          <w:lang w:eastAsia="en-US"/>
        </w:rPr>
        <w:t>congeneric dataset instead to check for a possible increase of prediction accuracy.</w:t>
      </w:r>
      <w:r w:rsidR="00831D4B">
        <w:rPr>
          <w:lang w:eastAsia="en-US"/>
        </w:rPr>
        <w:t xml:space="preserve"> Since there are 4 types of variables, we apply a hierarchical approach (See similar studies by Basak </w:t>
      </w:r>
      <w:r w:rsidR="00831D4B">
        <w:rPr>
          <w:i/>
          <w:lang w:eastAsia="en-US"/>
        </w:rPr>
        <w:t>et al</w:t>
      </w:r>
      <w:r w:rsidR="00831D4B">
        <w:rPr>
          <w:lang w:eastAsia="en-US"/>
        </w:rPr>
        <w:t xml:space="preserve"> [?,?,?]). Ridge regression is applied for classification purpose on the full and ITC-selected sets of variables to check the effect of variable selection, if any, in this scenario.</w:t>
      </w:r>
    </w:p>
    <w:p w14:paraId="673E5EF4" w14:textId="77777777" w:rsidR="00ED2DE7" w:rsidRPr="00AB66AE" w:rsidRDefault="00ED2DE7" w:rsidP="00E0076F">
      <w:pPr>
        <w:spacing w:after="240"/>
        <w:jc w:val="left"/>
        <w:rPr>
          <w:i/>
        </w:rPr>
      </w:pPr>
      <w:r w:rsidRPr="00AB66AE">
        <w:rPr>
          <w:i/>
        </w:rPr>
        <w:t xml:space="preserve">2.1. </w:t>
      </w:r>
      <w:r w:rsidR="00831D4B">
        <w:rPr>
          <w:i/>
        </w:rPr>
        <w:t>Analysis</w:t>
      </w:r>
    </w:p>
    <w:p w14:paraId="5ECDA1F0" w14:textId="77777777" w:rsidR="00ED2DE7" w:rsidRDefault="00831D4B" w:rsidP="00E0076F">
      <w:pPr>
        <w:ind w:firstLine="284"/>
        <w:rPr>
          <w:lang w:eastAsia="en-US"/>
        </w:rPr>
      </w:pPr>
      <w:r>
        <w:rPr>
          <w:lang w:eastAsia="en-US"/>
        </w:rPr>
        <w:t>The analyses involving the ITC methodology was done in MATLAB, version R2010a [matlab], while normal ridge regressions were done</w:t>
      </w:r>
      <w:r w:rsidR="00BF73AE">
        <w:rPr>
          <w:lang w:eastAsia="en-US"/>
        </w:rPr>
        <w:t xml:space="preserve"> in the free statistical softward R [rversion].</w:t>
      </w:r>
      <w:r w:rsidR="00162252">
        <w:rPr>
          <w:lang w:eastAsia="en-US"/>
        </w:rPr>
        <w:t xml:space="preserve"> In the putputs, there is a clear jump of predictive ability from the TS only model to the TS+TC model. However, adding 3D and QC descriptors do not improve the predictions. This agrees with the findings of Basak </w:t>
      </w:r>
      <w:r w:rsidR="00162252">
        <w:rPr>
          <w:i/>
          <w:lang w:eastAsia="en-US"/>
        </w:rPr>
        <w:t>et al</w:t>
      </w:r>
      <w:r w:rsidR="00162252">
        <w:rPr>
          <w:lang w:eastAsia="en-US"/>
        </w:rPr>
        <w:t xml:space="preserve"> in the several Hierarchical QSAR studies mentioned above [?,?,?] that when TS and TC descriptors are already being used, 3D and QC descriptors seem to add little to the performance of a predictive model to explain activity of chemical compounds</w:t>
      </w:r>
      <w:r w:rsidR="0022428C">
        <w:rPr>
          <w:lang w:eastAsia="en-US"/>
        </w:rPr>
        <w:t xml:space="preserve"> (Table 1, top half)</w:t>
      </w:r>
      <w:r w:rsidR="00162252">
        <w:rPr>
          <w:lang w:eastAsia="en-US"/>
        </w:rPr>
        <w:t>.</w:t>
      </w:r>
    </w:p>
    <w:p w14:paraId="11CA523A" w14:textId="77777777" w:rsidR="00162252" w:rsidRPr="00162252" w:rsidRDefault="00162252" w:rsidP="00E0076F">
      <w:pPr>
        <w:ind w:firstLine="284"/>
        <w:rPr>
          <w:lang w:eastAsia="en-US"/>
        </w:rPr>
      </w:pPr>
      <w:r>
        <w:rPr>
          <w:lang w:eastAsia="en-US"/>
        </w:rPr>
        <w:t>However, the performance of the same models change when we do the analysis on a more homogenous dataset. In general the percentage of correct prediction improves, and these percentages are very close to each other for hierarchical descriptor sets. Moreover, variable selection improves the prediction performance for all the models, but in this case also there is no visible effect of the hierarchy of variables</w:t>
      </w:r>
      <w:r w:rsidR="0022428C">
        <w:rPr>
          <w:lang w:eastAsia="en-US"/>
        </w:rPr>
        <w:t xml:space="preserve"> (Table 1, bottom half)</w:t>
      </w:r>
      <w:r>
        <w:rPr>
          <w:lang w:eastAsia="en-US"/>
        </w:rPr>
        <w:t>.</w:t>
      </w:r>
    </w:p>
    <w:p w14:paraId="19C12CFA" w14:textId="77777777" w:rsidR="00ED2DE7" w:rsidRPr="00AB66AE" w:rsidRDefault="00ED2DE7" w:rsidP="00E0076F">
      <w:pPr>
        <w:spacing w:before="240" w:after="120"/>
        <w:jc w:val="center"/>
      </w:pPr>
      <w:r w:rsidRPr="00AB66AE">
        <w:rPr>
          <w:b/>
        </w:rPr>
        <w:t>Table 1.</w:t>
      </w:r>
      <w:r w:rsidRPr="00AB66AE">
        <w:t xml:space="preserve"> </w:t>
      </w:r>
      <w:r w:rsidR="00DA5614" w:rsidRPr="00AB66AE">
        <w:rPr>
          <w:bCs/>
        </w:rPr>
        <w:t>Comparison of model performances for diverse and congeneric datasets</w:t>
      </w:r>
    </w:p>
    <w:tbl>
      <w:tblPr>
        <w:tblStyle w:val="TableGrid"/>
        <w:tblW w:w="10098" w:type="dxa"/>
        <w:tblLayout w:type="fixed"/>
        <w:tblLook w:val="04A0" w:firstRow="1" w:lastRow="0" w:firstColumn="1" w:lastColumn="0" w:noHBand="0" w:noVBand="1"/>
      </w:tblPr>
      <w:tblGrid>
        <w:gridCol w:w="1188"/>
        <w:gridCol w:w="1620"/>
        <w:gridCol w:w="1620"/>
        <w:gridCol w:w="1620"/>
        <w:gridCol w:w="1710"/>
        <w:gridCol w:w="1170"/>
        <w:gridCol w:w="1170"/>
      </w:tblGrid>
      <w:tr w:rsidR="001C30D9" w:rsidRPr="00AB66AE" w14:paraId="4974F11F" w14:textId="77777777" w:rsidTr="00DA5614">
        <w:tc>
          <w:tcPr>
            <w:tcW w:w="1188" w:type="dxa"/>
            <w:vAlign w:val="center"/>
          </w:tcPr>
          <w:p w14:paraId="22E72540" w14:textId="77777777" w:rsidR="001C30D9" w:rsidRPr="00AB66AE" w:rsidRDefault="001C30D9" w:rsidP="00E0076F">
            <w:pPr>
              <w:pStyle w:val="NoSpacing"/>
              <w:jc w:val="center"/>
              <w:rPr>
                <w:b/>
                <w:sz w:val="20"/>
              </w:rPr>
            </w:pPr>
            <w:r w:rsidRPr="00AB66AE">
              <w:rPr>
                <w:b/>
                <w:sz w:val="20"/>
              </w:rPr>
              <w:t>Dataset used</w:t>
            </w:r>
          </w:p>
        </w:tc>
        <w:tc>
          <w:tcPr>
            <w:tcW w:w="1620" w:type="dxa"/>
            <w:vAlign w:val="center"/>
          </w:tcPr>
          <w:p w14:paraId="188CC518" w14:textId="77777777" w:rsidR="001C30D9" w:rsidRPr="00AB66AE" w:rsidRDefault="001C30D9" w:rsidP="00E0076F">
            <w:pPr>
              <w:pStyle w:val="NoSpacing"/>
              <w:jc w:val="center"/>
              <w:rPr>
                <w:b/>
                <w:sz w:val="20"/>
              </w:rPr>
            </w:pPr>
            <w:r w:rsidRPr="00AB66AE">
              <w:rPr>
                <w:b/>
                <w:sz w:val="20"/>
              </w:rPr>
              <w:t>Predictive model</w:t>
            </w:r>
          </w:p>
        </w:tc>
        <w:tc>
          <w:tcPr>
            <w:tcW w:w="1620" w:type="dxa"/>
            <w:vAlign w:val="center"/>
          </w:tcPr>
          <w:p w14:paraId="6B71F013" w14:textId="77777777" w:rsidR="001C30D9" w:rsidRPr="00AB66AE" w:rsidRDefault="001C30D9" w:rsidP="00E0076F">
            <w:pPr>
              <w:pStyle w:val="NoSpacing"/>
              <w:jc w:val="center"/>
              <w:rPr>
                <w:b/>
                <w:sz w:val="20"/>
              </w:rPr>
            </w:pPr>
            <w:r w:rsidRPr="00AB66AE">
              <w:rPr>
                <w:b/>
                <w:sz w:val="20"/>
              </w:rPr>
              <w:t>Type of predictor used</w:t>
            </w:r>
          </w:p>
        </w:tc>
        <w:tc>
          <w:tcPr>
            <w:tcW w:w="1620" w:type="dxa"/>
            <w:vAlign w:val="center"/>
          </w:tcPr>
          <w:p w14:paraId="0D13F840" w14:textId="77777777" w:rsidR="001C30D9" w:rsidRPr="00AB66AE" w:rsidRDefault="001C30D9" w:rsidP="00E0076F">
            <w:pPr>
              <w:pStyle w:val="NoSpacing"/>
              <w:jc w:val="center"/>
              <w:rPr>
                <w:b/>
                <w:sz w:val="20"/>
              </w:rPr>
            </w:pPr>
            <w:r w:rsidRPr="00AB66AE">
              <w:rPr>
                <w:b/>
                <w:sz w:val="20"/>
              </w:rPr>
              <w:t>No. of predictors</w:t>
            </w:r>
          </w:p>
        </w:tc>
        <w:tc>
          <w:tcPr>
            <w:tcW w:w="1710" w:type="dxa"/>
            <w:vAlign w:val="center"/>
          </w:tcPr>
          <w:p w14:paraId="52275FBA" w14:textId="77777777" w:rsidR="001C30D9" w:rsidRPr="00AB66AE" w:rsidRDefault="001C30D9" w:rsidP="00E0076F">
            <w:pPr>
              <w:pStyle w:val="NoSpacing"/>
              <w:jc w:val="center"/>
              <w:rPr>
                <w:b/>
                <w:sz w:val="20"/>
              </w:rPr>
            </w:pPr>
            <w:r w:rsidRPr="00AB66AE">
              <w:rPr>
                <w:b/>
                <w:sz w:val="20"/>
              </w:rPr>
              <w:t>Correct classification %</w:t>
            </w:r>
          </w:p>
        </w:tc>
        <w:tc>
          <w:tcPr>
            <w:tcW w:w="1170" w:type="dxa"/>
            <w:vAlign w:val="center"/>
          </w:tcPr>
          <w:p w14:paraId="4B90506A" w14:textId="77777777" w:rsidR="001C30D9" w:rsidRPr="00AB66AE" w:rsidRDefault="001C30D9" w:rsidP="00E0076F">
            <w:pPr>
              <w:pStyle w:val="NoSpacing"/>
              <w:jc w:val="center"/>
              <w:rPr>
                <w:b/>
                <w:sz w:val="20"/>
              </w:rPr>
            </w:pPr>
            <w:r w:rsidRPr="00AB66AE">
              <w:rPr>
                <w:b/>
                <w:sz w:val="20"/>
              </w:rPr>
              <w:t>Sensitivity</w:t>
            </w:r>
          </w:p>
        </w:tc>
        <w:tc>
          <w:tcPr>
            <w:tcW w:w="1170" w:type="dxa"/>
            <w:vAlign w:val="center"/>
          </w:tcPr>
          <w:p w14:paraId="7A69D748" w14:textId="77777777" w:rsidR="001C30D9" w:rsidRPr="00AB66AE" w:rsidRDefault="001C30D9" w:rsidP="00E0076F">
            <w:pPr>
              <w:pStyle w:val="NoSpacing"/>
              <w:jc w:val="center"/>
              <w:rPr>
                <w:b/>
                <w:sz w:val="20"/>
              </w:rPr>
            </w:pPr>
            <w:r w:rsidRPr="00AB66AE">
              <w:rPr>
                <w:b/>
                <w:sz w:val="20"/>
              </w:rPr>
              <w:t>Specificity</w:t>
            </w:r>
          </w:p>
        </w:tc>
      </w:tr>
      <w:tr w:rsidR="00F546D8" w:rsidRPr="00AB66AE" w14:paraId="4E21593D" w14:textId="77777777" w:rsidTr="00DA5614">
        <w:tc>
          <w:tcPr>
            <w:tcW w:w="1188" w:type="dxa"/>
            <w:vMerge w:val="restart"/>
            <w:vAlign w:val="center"/>
          </w:tcPr>
          <w:p w14:paraId="265317CB" w14:textId="77777777" w:rsidR="00F546D8" w:rsidRPr="00AB66AE" w:rsidRDefault="00F546D8" w:rsidP="00E0076F">
            <w:pPr>
              <w:pStyle w:val="NoSpacing"/>
              <w:jc w:val="center"/>
              <w:rPr>
                <w:b/>
                <w:sz w:val="20"/>
              </w:rPr>
            </w:pPr>
            <w:r w:rsidRPr="00AB66AE">
              <w:rPr>
                <w:b/>
                <w:sz w:val="20"/>
              </w:rPr>
              <w:t>508 compound diverse dataset</w:t>
            </w:r>
          </w:p>
        </w:tc>
        <w:tc>
          <w:tcPr>
            <w:tcW w:w="1620" w:type="dxa"/>
            <w:vMerge w:val="restart"/>
            <w:vAlign w:val="center"/>
          </w:tcPr>
          <w:p w14:paraId="5CC47EF1" w14:textId="77777777" w:rsidR="00F546D8" w:rsidRPr="00AB66AE" w:rsidRDefault="00F546D8" w:rsidP="00E0076F">
            <w:pPr>
              <w:pStyle w:val="NoSpacing"/>
              <w:jc w:val="center"/>
              <w:rPr>
                <w:sz w:val="20"/>
              </w:rPr>
            </w:pPr>
            <w:r w:rsidRPr="00AB66AE">
              <w:rPr>
                <w:sz w:val="20"/>
              </w:rPr>
              <w:t>Ridge regression</w:t>
            </w:r>
          </w:p>
          <w:p w14:paraId="7946C63A" w14:textId="77777777" w:rsidR="00F546D8" w:rsidRPr="00AB66AE" w:rsidRDefault="00F546D8" w:rsidP="00E0076F">
            <w:pPr>
              <w:pStyle w:val="NoSpacing"/>
              <w:jc w:val="center"/>
              <w:rPr>
                <w:sz w:val="20"/>
              </w:rPr>
            </w:pPr>
            <w:r w:rsidRPr="00AB66AE">
              <w:rPr>
                <w:sz w:val="20"/>
              </w:rPr>
              <w:t>[hawk]</w:t>
            </w:r>
          </w:p>
        </w:tc>
        <w:tc>
          <w:tcPr>
            <w:tcW w:w="1620" w:type="dxa"/>
            <w:vAlign w:val="center"/>
          </w:tcPr>
          <w:p w14:paraId="2B2FA7BE" w14:textId="77777777" w:rsidR="00F546D8" w:rsidRPr="00AB66AE" w:rsidRDefault="00F546D8" w:rsidP="00E0076F">
            <w:pPr>
              <w:pStyle w:val="NoSpacing"/>
              <w:jc w:val="center"/>
              <w:rPr>
                <w:sz w:val="20"/>
              </w:rPr>
            </w:pPr>
            <w:r>
              <w:rPr>
                <w:sz w:val="20"/>
              </w:rPr>
              <w:t>TS</w:t>
            </w:r>
          </w:p>
        </w:tc>
        <w:tc>
          <w:tcPr>
            <w:tcW w:w="1620" w:type="dxa"/>
            <w:vAlign w:val="center"/>
          </w:tcPr>
          <w:p w14:paraId="5E42E37C" w14:textId="77777777" w:rsidR="00F546D8" w:rsidRPr="00AB66AE" w:rsidRDefault="00F546D8" w:rsidP="00E0076F">
            <w:pPr>
              <w:pStyle w:val="NoSpacing"/>
              <w:jc w:val="center"/>
              <w:rPr>
                <w:sz w:val="20"/>
              </w:rPr>
            </w:pPr>
            <w:r>
              <w:rPr>
                <w:sz w:val="20"/>
              </w:rPr>
              <w:t>103</w:t>
            </w:r>
          </w:p>
        </w:tc>
        <w:tc>
          <w:tcPr>
            <w:tcW w:w="1710" w:type="dxa"/>
            <w:vAlign w:val="center"/>
          </w:tcPr>
          <w:p w14:paraId="471E067B" w14:textId="77777777" w:rsidR="00F546D8" w:rsidRPr="00AB66AE" w:rsidRDefault="00697554" w:rsidP="00E0076F">
            <w:pPr>
              <w:pStyle w:val="NoSpacing"/>
              <w:jc w:val="center"/>
              <w:rPr>
                <w:sz w:val="20"/>
              </w:rPr>
            </w:pPr>
            <w:r>
              <w:rPr>
                <w:sz w:val="20"/>
              </w:rPr>
              <w:t>53.14</w:t>
            </w:r>
          </w:p>
        </w:tc>
        <w:tc>
          <w:tcPr>
            <w:tcW w:w="1170" w:type="dxa"/>
            <w:vAlign w:val="center"/>
          </w:tcPr>
          <w:p w14:paraId="65EB6EE1" w14:textId="77777777" w:rsidR="00F546D8" w:rsidRPr="00AB66AE" w:rsidRDefault="00697554" w:rsidP="00E0076F">
            <w:pPr>
              <w:pStyle w:val="NoSpacing"/>
              <w:jc w:val="center"/>
              <w:rPr>
                <w:sz w:val="20"/>
              </w:rPr>
            </w:pPr>
            <w:r>
              <w:rPr>
                <w:sz w:val="20"/>
              </w:rPr>
              <w:t>52.34</w:t>
            </w:r>
          </w:p>
        </w:tc>
        <w:tc>
          <w:tcPr>
            <w:tcW w:w="1170" w:type="dxa"/>
            <w:vAlign w:val="center"/>
          </w:tcPr>
          <w:p w14:paraId="1409918C" w14:textId="77777777" w:rsidR="00F546D8" w:rsidRPr="00AB66AE" w:rsidRDefault="00697554" w:rsidP="00E0076F">
            <w:pPr>
              <w:pStyle w:val="NoSpacing"/>
              <w:jc w:val="center"/>
              <w:rPr>
                <w:sz w:val="20"/>
              </w:rPr>
            </w:pPr>
            <w:r>
              <w:rPr>
                <w:sz w:val="20"/>
              </w:rPr>
              <w:t>53.97</w:t>
            </w:r>
          </w:p>
        </w:tc>
      </w:tr>
      <w:tr w:rsidR="00F546D8" w:rsidRPr="00AB66AE" w14:paraId="7F38E626" w14:textId="77777777" w:rsidTr="00DA5614">
        <w:tc>
          <w:tcPr>
            <w:tcW w:w="1188" w:type="dxa"/>
            <w:vMerge/>
            <w:vAlign w:val="center"/>
          </w:tcPr>
          <w:p w14:paraId="70694788" w14:textId="77777777" w:rsidR="00F546D8" w:rsidRPr="00AB66AE" w:rsidRDefault="00F546D8" w:rsidP="00E0076F">
            <w:pPr>
              <w:pStyle w:val="NoSpacing"/>
              <w:jc w:val="center"/>
              <w:rPr>
                <w:b/>
                <w:sz w:val="20"/>
              </w:rPr>
            </w:pPr>
          </w:p>
        </w:tc>
        <w:tc>
          <w:tcPr>
            <w:tcW w:w="1620" w:type="dxa"/>
            <w:vMerge/>
            <w:vAlign w:val="center"/>
          </w:tcPr>
          <w:p w14:paraId="11EA2C76" w14:textId="77777777" w:rsidR="00F546D8" w:rsidRPr="00AB66AE" w:rsidRDefault="00F546D8" w:rsidP="00E0076F">
            <w:pPr>
              <w:pStyle w:val="NoSpacing"/>
              <w:jc w:val="center"/>
              <w:rPr>
                <w:sz w:val="20"/>
              </w:rPr>
            </w:pPr>
          </w:p>
        </w:tc>
        <w:tc>
          <w:tcPr>
            <w:tcW w:w="1620" w:type="dxa"/>
            <w:vAlign w:val="center"/>
          </w:tcPr>
          <w:p w14:paraId="5FB86EAD" w14:textId="77777777" w:rsidR="00F546D8" w:rsidRPr="00AB66AE" w:rsidRDefault="00F546D8" w:rsidP="00E0076F">
            <w:pPr>
              <w:pStyle w:val="NoSpacing"/>
              <w:jc w:val="center"/>
              <w:rPr>
                <w:sz w:val="20"/>
              </w:rPr>
            </w:pPr>
            <w:r w:rsidRPr="00AB66AE">
              <w:rPr>
                <w:sz w:val="20"/>
              </w:rPr>
              <w:t>TS+TC</w:t>
            </w:r>
          </w:p>
        </w:tc>
        <w:tc>
          <w:tcPr>
            <w:tcW w:w="1620" w:type="dxa"/>
            <w:vAlign w:val="center"/>
          </w:tcPr>
          <w:p w14:paraId="417ACB73" w14:textId="77777777" w:rsidR="00F546D8" w:rsidRPr="00AB66AE" w:rsidRDefault="00F546D8" w:rsidP="00E0076F">
            <w:pPr>
              <w:pStyle w:val="NoSpacing"/>
              <w:jc w:val="center"/>
              <w:rPr>
                <w:sz w:val="20"/>
              </w:rPr>
            </w:pPr>
            <w:r w:rsidRPr="00AB66AE">
              <w:rPr>
                <w:sz w:val="20"/>
              </w:rPr>
              <w:t>298</w:t>
            </w:r>
          </w:p>
        </w:tc>
        <w:tc>
          <w:tcPr>
            <w:tcW w:w="1710" w:type="dxa"/>
            <w:vAlign w:val="center"/>
          </w:tcPr>
          <w:p w14:paraId="1EDBC422" w14:textId="77777777" w:rsidR="00F546D8" w:rsidRPr="00AB66AE" w:rsidRDefault="00F546D8" w:rsidP="00E0076F">
            <w:pPr>
              <w:pStyle w:val="NoSpacing"/>
              <w:jc w:val="center"/>
              <w:rPr>
                <w:sz w:val="20"/>
              </w:rPr>
            </w:pPr>
            <w:r w:rsidRPr="00AB66AE">
              <w:rPr>
                <w:sz w:val="20"/>
              </w:rPr>
              <w:t>76.97</w:t>
            </w:r>
          </w:p>
        </w:tc>
        <w:tc>
          <w:tcPr>
            <w:tcW w:w="1170" w:type="dxa"/>
            <w:vAlign w:val="center"/>
          </w:tcPr>
          <w:p w14:paraId="70001F85" w14:textId="77777777" w:rsidR="00F546D8" w:rsidRPr="00AB66AE" w:rsidRDefault="00F546D8" w:rsidP="00E0076F">
            <w:pPr>
              <w:pStyle w:val="NoSpacing"/>
              <w:jc w:val="center"/>
              <w:rPr>
                <w:sz w:val="20"/>
              </w:rPr>
            </w:pPr>
            <w:r w:rsidRPr="00AB66AE">
              <w:rPr>
                <w:sz w:val="20"/>
              </w:rPr>
              <w:t>83.98</w:t>
            </w:r>
          </w:p>
        </w:tc>
        <w:tc>
          <w:tcPr>
            <w:tcW w:w="1170" w:type="dxa"/>
            <w:vAlign w:val="center"/>
          </w:tcPr>
          <w:p w14:paraId="4FC622FB" w14:textId="77777777" w:rsidR="00F546D8" w:rsidRPr="00AB66AE" w:rsidRDefault="00F546D8" w:rsidP="00E0076F">
            <w:pPr>
              <w:pStyle w:val="NoSpacing"/>
              <w:jc w:val="center"/>
              <w:rPr>
                <w:sz w:val="20"/>
              </w:rPr>
            </w:pPr>
            <w:r w:rsidRPr="00AB66AE">
              <w:rPr>
                <w:sz w:val="20"/>
              </w:rPr>
              <w:t>69.84</w:t>
            </w:r>
          </w:p>
        </w:tc>
      </w:tr>
      <w:tr w:rsidR="00F546D8" w:rsidRPr="00AB66AE" w14:paraId="1C8E6C30" w14:textId="77777777" w:rsidTr="00DA5614">
        <w:tc>
          <w:tcPr>
            <w:tcW w:w="1188" w:type="dxa"/>
            <w:vMerge/>
            <w:vAlign w:val="center"/>
          </w:tcPr>
          <w:p w14:paraId="44E24062" w14:textId="77777777" w:rsidR="00F546D8" w:rsidRPr="00AB66AE" w:rsidRDefault="00F546D8" w:rsidP="00E0076F">
            <w:pPr>
              <w:pStyle w:val="NoSpacing"/>
              <w:jc w:val="center"/>
              <w:rPr>
                <w:b/>
                <w:sz w:val="20"/>
              </w:rPr>
            </w:pPr>
          </w:p>
        </w:tc>
        <w:tc>
          <w:tcPr>
            <w:tcW w:w="1620" w:type="dxa"/>
            <w:vMerge/>
            <w:vAlign w:val="center"/>
          </w:tcPr>
          <w:p w14:paraId="36CCBDC1" w14:textId="77777777" w:rsidR="00F546D8" w:rsidRPr="00AB66AE" w:rsidRDefault="00F546D8" w:rsidP="00E0076F">
            <w:pPr>
              <w:pStyle w:val="NoSpacing"/>
              <w:jc w:val="center"/>
              <w:rPr>
                <w:sz w:val="20"/>
              </w:rPr>
            </w:pPr>
          </w:p>
        </w:tc>
        <w:tc>
          <w:tcPr>
            <w:tcW w:w="1620" w:type="dxa"/>
            <w:vAlign w:val="center"/>
          </w:tcPr>
          <w:p w14:paraId="679859E5" w14:textId="77777777" w:rsidR="00F546D8" w:rsidRPr="00AB66AE" w:rsidRDefault="00F546D8" w:rsidP="00E0076F">
            <w:pPr>
              <w:pStyle w:val="NoSpacing"/>
              <w:jc w:val="center"/>
              <w:rPr>
                <w:sz w:val="20"/>
              </w:rPr>
            </w:pPr>
            <w:r w:rsidRPr="00AB66AE">
              <w:rPr>
                <w:sz w:val="20"/>
              </w:rPr>
              <w:t>TS+TC+3D+QC</w:t>
            </w:r>
          </w:p>
        </w:tc>
        <w:tc>
          <w:tcPr>
            <w:tcW w:w="1620" w:type="dxa"/>
            <w:vAlign w:val="center"/>
          </w:tcPr>
          <w:p w14:paraId="5ABD9CA7" w14:textId="77777777" w:rsidR="00F546D8" w:rsidRPr="00AB66AE" w:rsidRDefault="00F546D8" w:rsidP="00E0076F">
            <w:pPr>
              <w:pStyle w:val="NoSpacing"/>
              <w:jc w:val="center"/>
              <w:rPr>
                <w:sz w:val="20"/>
              </w:rPr>
            </w:pPr>
            <w:r w:rsidRPr="00AB66AE">
              <w:rPr>
                <w:sz w:val="20"/>
              </w:rPr>
              <w:t>307</w:t>
            </w:r>
          </w:p>
        </w:tc>
        <w:tc>
          <w:tcPr>
            <w:tcW w:w="1710" w:type="dxa"/>
            <w:vAlign w:val="center"/>
          </w:tcPr>
          <w:p w14:paraId="372F932D" w14:textId="77777777" w:rsidR="00F546D8" w:rsidRPr="00AB66AE" w:rsidRDefault="00F546D8" w:rsidP="00E0076F">
            <w:pPr>
              <w:pStyle w:val="NoSpacing"/>
              <w:jc w:val="center"/>
              <w:rPr>
                <w:sz w:val="20"/>
              </w:rPr>
            </w:pPr>
            <w:r w:rsidRPr="00AB66AE">
              <w:rPr>
                <w:sz w:val="20"/>
              </w:rPr>
              <w:t>77.17</w:t>
            </w:r>
          </w:p>
        </w:tc>
        <w:tc>
          <w:tcPr>
            <w:tcW w:w="1170" w:type="dxa"/>
            <w:vAlign w:val="center"/>
          </w:tcPr>
          <w:p w14:paraId="372DFD64" w14:textId="77777777" w:rsidR="00F546D8" w:rsidRPr="00AB66AE" w:rsidRDefault="00F546D8" w:rsidP="00E0076F">
            <w:pPr>
              <w:pStyle w:val="NoSpacing"/>
              <w:jc w:val="center"/>
              <w:rPr>
                <w:sz w:val="20"/>
              </w:rPr>
            </w:pPr>
            <w:r w:rsidRPr="00AB66AE">
              <w:rPr>
                <w:sz w:val="20"/>
              </w:rPr>
              <w:t>84.38</w:t>
            </w:r>
          </w:p>
        </w:tc>
        <w:tc>
          <w:tcPr>
            <w:tcW w:w="1170" w:type="dxa"/>
            <w:vAlign w:val="center"/>
          </w:tcPr>
          <w:p w14:paraId="7A5EA936" w14:textId="77777777" w:rsidR="00F546D8" w:rsidRPr="00AB66AE" w:rsidRDefault="00F546D8" w:rsidP="00E0076F">
            <w:pPr>
              <w:pStyle w:val="NoSpacing"/>
              <w:jc w:val="center"/>
              <w:rPr>
                <w:sz w:val="20"/>
              </w:rPr>
            </w:pPr>
            <w:r w:rsidRPr="00AB66AE">
              <w:rPr>
                <w:sz w:val="20"/>
              </w:rPr>
              <w:t>69.84</w:t>
            </w:r>
          </w:p>
        </w:tc>
      </w:tr>
      <w:tr w:rsidR="00F546D8" w:rsidRPr="00AB66AE" w14:paraId="02902393" w14:textId="77777777" w:rsidTr="00DA5614">
        <w:tc>
          <w:tcPr>
            <w:tcW w:w="1188" w:type="dxa"/>
            <w:vMerge/>
            <w:vAlign w:val="center"/>
          </w:tcPr>
          <w:p w14:paraId="1ED932C0" w14:textId="77777777" w:rsidR="00F546D8" w:rsidRPr="00AB66AE" w:rsidRDefault="00F546D8" w:rsidP="00E0076F">
            <w:pPr>
              <w:pStyle w:val="NoSpacing"/>
              <w:jc w:val="center"/>
              <w:rPr>
                <w:b/>
                <w:sz w:val="20"/>
              </w:rPr>
            </w:pPr>
          </w:p>
        </w:tc>
        <w:tc>
          <w:tcPr>
            <w:tcW w:w="1620" w:type="dxa"/>
            <w:vAlign w:val="center"/>
          </w:tcPr>
          <w:p w14:paraId="0D7CA3E7" w14:textId="77777777" w:rsidR="00F546D8" w:rsidRPr="00AB66AE" w:rsidRDefault="00F546D8" w:rsidP="00E0076F">
            <w:pPr>
              <w:pStyle w:val="NoSpacing"/>
              <w:jc w:val="center"/>
              <w:rPr>
                <w:sz w:val="20"/>
              </w:rPr>
            </w:pPr>
            <w:r w:rsidRPr="00AB66AE">
              <w:rPr>
                <w:sz w:val="20"/>
              </w:rPr>
              <w:t>ITC + Ridge regrerssion [itc508]</w:t>
            </w:r>
          </w:p>
        </w:tc>
        <w:tc>
          <w:tcPr>
            <w:tcW w:w="1620" w:type="dxa"/>
            <w:vAlign w:val="center"/>
          </w:tcPr>
          <w:p w14:paraId="01A89895" w14:textId="77777777" w:rsidR="00F546D8" w:rsidRPr="00AB66AE" w:rsidRDefault="00F546D8" w:rsidP="00E0076F">
            <w:pPr>
              <w:pStyle w:val="NoSpacing"/>
              <w:jc w:val="center"/>
              <w:rPr>
                <w:sz w:val="20"/>
              </w:rPr>
            </w:pPr>
            <w:r w:rsidRPr="00AB66AE">
              <w:rPr>
                <w:sz w:val="20"/>
              </w:rPr>
              <w:t>TS+TC+AP</w:t>
            </w:r>
          </w:p>
        </w:tc>
        <w:tc>
          <w:tcPr>
            <w:tcW w:w="1620" w:type="dxa"/>
            <w:vAlign w:val="center"/>
          </w:tcPr>
          <w:p w14:paraId="3BF2406E" w14:textId="77777777" w:rsidR="00F546D8" w:rsidRPr="00AB66AE" w:rsidRDefault="00F546D8" w:rsidP="00E0076F">
            <w:pPr>
              <w:pStyle w:val="NoSpacing"/>
              <w:jc w:val="center"/>
              <w:rPr>
                <w:sz w:val="20"/>
              </w:rPr>
            </w:pPr>
            <w:r w:rsidRPr="00AB66AE">
              <w:rPr>
                <w:sz w:val="20"/>
              </w:rPr>
              <w:t>203</w:t>
            </w:r>
          </w:p>
        </w:tc>
        <w:tc>
          <w:tcPr>
            <w:tcW w:w="1710" w:type="dxa"/>
            <w:vAlign w:val="center"/>
          </w:tcPr>
          <w:p w14:paraId="579E8D8F" w14:textId="77777777" w:rsidR="00F546D8" w:rsidRPr="00AB66AE" w:rsidRDefault="00F546D8" w:rsidP="00E0076F">
            <w:pPr>
              <w:pStyle w:val="NoSpacing"/>
              <w:jc w:val="center"/>
              <w:rPr>
                <w:sz w:val="20"/>
              </w:rPr>
            </w:pPr>
            <w:r w:rsidRPr="00AB66AE">
              <w:rPr>
                <w:sz w:val="20"/>
              </w:rPr>
              <w:t>78.35</w:t>
            </w:r>
          </w:p>
        </w:tc>
        <w:tc>
          <w:tcPr>
            <w:tcW w:w="1170" w:type="dxa"/>
            <w:vAlign w:val="center"/>
          </w:tcPr>
          <w:p w14:paraId="78A984D5" w14:textId="77777777" w:rsidR="00F546D8" w:rsidRPr="00AB66AE" w:rsidRDefault="00F546D8" w:rsidP="00E0076F">
            <w:pPr>
              <w:pStyle w:val="NoSpacing"/>
              <w:jc w:val="center"/>
              <w:rPr>
                <w:sz w:val="20"/>
              </w:rPr>
            </w:pPr>
            <w:r w:rsidRPr="00AB66AE">
              <w:rPr>
                <w:sz w:val="20"/>
              </w:rPr>
              <w:t>84.38</w:t>
            </w:r>
          </w:p>
        </w:tc>
        <w:tc>
          <w:tcPr>
            <w:tcW w:w="1170" w:type="dxa"/>
            <w:vAlign w:val="center"/>
          </w:tcPr>
          <w:p w14:paraId="1A59D013" w14:textId="77777777" w:rsidR="00F546D8" w:rsidRPr="00AB66AE" w:rsidRDefault="00F546D8" w:rsidP="00E0076F">
            <w:pPr>
              <w:pStyle w:val="NoSpacing"/>
              <w:jc w:val="center"/>
              <w:rPr>
                <w:sz w:val="20"/>
              </w:rPr>
            </w:pPr>
            <w:r w:rsidRPr="00AB66AE">
              <w:rPr>
                <w:sz w:val="20"/>
              </w:rPr>
              <w:t>72.22</w:t>
            </w:r>
          </w:p>
        </w:tc>
      </w:tr>
      <w:tr w:rsidR="00DA5614" w:rsidRPr="00AB66AE" w14:paraId="258FE519" w14:textId="77777777" w:rsidTr="00DA5614">
        <w:tc>
          <w:tcPr>
            <w:tcW w:w="1188" w:type="dxa"/>
            <w:vMerge w:val="restart"/>
            <w:vAlign w:val="center"/>
          </w:tcPr>
          <w:p w14:paraId="6EB17A7E" w14:textId="77777777" w:rsidR="00DA5614" w:rsidRPr="00AB66AE" w:rsidRDefault="00DA5614" w:rsidP="00E0076F">
            <w:pPr>
              <w:pStyle w:val="NoSpacing"/>
              <w:jc w:val="center"/>
              <w:rPr>
                <w:b/>
                <w:sz w:val="20"/>
              </w:rPr>
            </w:pPr>
            <w:r w:rsidRPr="00AB66AE">
              <w:rPr>
                <w:b/>
                <w:sz w:val="20"/>
              </w:rPr>
              <w:t>95 amines congeneric dataset</w:t>
            </w:r>
          </w:p>
        </w:tc>
        <w:tc>
          <w:tcPr>
            <w:tcW w:w="1620" w:type="dxa"/>
            <w:vMerge w:val="restart"/>
            <w:vAlign w:val="center"/>
          </w:tcPr>
          <w:p w14:paraId="29B5278B" w14:textId="77777777" w:rsidR="00DA5614" w:rsidRPr="00AB66AE" w:rsidRDefault="00DA5614" w:rsidP="00E0076F">
            <w:pPr>
              <w:pStyle w:val="NoSpacing"/>
              <w:jc w:val="center"/>
              <w:rPr>
                <w:sz w:val="20"/>
              </w:rPr>
            </w:pPr>
            <w:r w:rsidRPr="00AB66AE">
              <w:rPr>
                <w:sz w:val="20"/>
              </w:rPr>
              <w:t>Ridge regression</w:t>
            </w:r>
          </w:p>
          <w:p w14:paraId="25BABBF7" w14:textId="77777777" w:rsidR="00DA5614" w:rsidRPr="00AB66AE" w:rsidRDefault="00DA5614" w:rsidP="00E0076F">
            <w:pPr>
              <w:pStyle w:val="NoSpacing"/>
              <w:jc w:val="center"/>
              <w:rPr>
                <w:sz w:val="20"/>
              </w:rPr>
            </w:pPr>
          </w:p>
        </w:tc>
        <w:tc>
          <w:tcPr>
            <w:tcW w:w="1620" w:type="dxa"/>
            <w:vAlign w:val="center"/>
          </w:tcPr>
          <w:p w14:paraId="07C9BC9D" w14:textId="77777777" w:rsidR="00DA5614" w:rsidRPr="00AB66AE" w:rsidRDefault="00DA5614" w:rsidP="00E0076F">
            <w:pPr>
              <w:pStyle w:val="NoSpacing"/>
              <w:jc w:val="center"/>
              <w:rPr>
                <w:sz w:val="20"/>
              </w:rPr>
            </w:pPr>
            <w:r w:rsidRPr="00AB66AE">
              <w:rPr>
                <w:sz w:val="20"/>
              </w:rPr>
              <w:t>TS</w:t>
            </w:r>
          </w:p>
        </w:tc>
        <w:tc>
          <w:tcPr>
            <w:tcW w:w="1620" w:type="dxa"/>
            <w:vAlign w:val="center"/>
          </w:tcPr>
          <w:p w14:paraId="61558A41" w14:textId="77777777" w:rsidR="00DA5614" w:rsidRPr="00AB66AE" w:rsidRDefault="00170B55" w:rsidP="00E0076F">
            <w:pPr>
              <w:pStyle w:val="NoSpacing"/>
              <w:jc w:val="center"/>
              <w:rPr>
                <w:sz w:val="20"/>
              </w:rPr>
            </w:pPr>
            <w:r>
              <w:rPr>
                <w:sz w:val="20"/>
              </w:rPr>
              <w:t>108</w:t>
            </w:r>
          </w:p>
        </w:tc>
        <w:tc>
          <w:tcPr>
            <w:tcW w:w="1710" w:type="dxa"/>
            <w:vAlign w:val="center"/>
          </w:tcPr>
          <w:p w14:paraId="29A5DACC" w14:textId="77777777" w:rsidR="00DA5614" w:rsidRPr="00AB66AE" w:rsidRDefault="00DA5614" w:rsidP="00E0076F">
            <w:pPr>
              <w:pStyle w:val="NoSpacing"/>
              <w:jc w:val="center"/>
              <w:rPr>
                <w:sz w:val="20"/>
              </w:rPr>
            </w:pPr>
            <w:r w:rsidRPr="00AB66AE">
              <w:rPr>
                <w:sz w:val="20"/>
              </w:rPr>
              <w:t>83.16</w:t>
            </w:r>
          </w:p>
        </w:tc>
        <w:tc>
          <w:tcPr>
            <w:tcW w:w="1170" w:type="dxa"/>
            <w:vAlign w:val="center"/>
          </w:tcPr>
          <w:p w14:paraId="5AC78F43" w14:textId="77777777" w:rsidR="00DA5614" w:rsidRPr="00AB66AE" w:rsidRDefault="00DA5614" w:rsidP="00E0076F">
            <w:pPr>
              <w:pStyle w:val="NoSpacing"/>
              <w:jc w:val="center"/>
              <w:rPr>
                <w:sz w:val="20"/>
              </w:rPr>
            </w:pPr>
            <w:r w:rsidRPr="00AB66AE">
              <w:rPr>
                <w:sz w:val="20"/>
              </w:rPr>
              <w:t>75.47</w:t>
            </w:r>
          </w:p>
        </w:tc>
        <w:tc>
          <w:tcPr>
            <w:tcW w:w="1170" w:type="dxa"/>
            <w:vAlign w:val="center"/>
          </w:tcPr>
          <w:p w14:paraId="34CFDE4C" w14:textId="77777777" w:rsidR="00DA5614" w:rsidRPr="00AB66AE" w:rsidRDefault="00DA5614" w:rsidP="00E0076F">
            <w:pPr>
              <w:pStyle w:val="NoSpacing"/>
              <w:jc w:val="center"/>
              <w:rPr>
                <w:sz w:val="20"/>
              </w:rPr>
            </w:pPr>
            <w:r w:rsidRPr="00AB66AE">
              <w:rPr>
                <w:sz w:val="20"/>
              </w:rPr>
              <w:t>88.42</w:t>
            </w:r>
          </w:p>
        </w:tc>
      </w:tr>
      <w:tr w:rsidR="00DA5614" w:rsidRPr="00AB66AE" w14:paraId="1AAA460B" w14:textId="77777777" w:rsidTr="00DA5614">
        <w:tc>
          <w:tcPr>
            <w:tcW w:w="1188" w:type="dxa"/>
            <w:vMerge/>
            <w:vAlign w:val="center"/>
          </w:tcPr>
          <w:p w14:paraId="1C54C19B" w14:textId="77777777" w:rsidR="00DA5614" w:rsidRPr="00AB66AE" w:rsidRDefault="00DA5614" w:rsidP="00E0076F">
            <w:pPr>
              <w:pStyle w:val="NoSpacing"/>
              <w:jc w:val="center"/>
              <w:rPr>
                <w:sz w:val="20"/>
              </w:rPr>
            </w:pPr>
          </w:p>
        </w:tc>
        <w:tc>
          <w:tcPr>
            <w:tcW w:w="1620" w:type="dxa"/>
            <w:vMerge/>
            <w:vAlign w:val="center"/>
          </w:tcPr>
          <w:p w14:paraId="7A9422C2" w14:textId="77777777" w:rsidR="00DA5614" w:rsidRPr="00AB66AE" w:rsidRDefault="00DA5614" w:rsidP="00E0076F">
            <w:pPr>
              <w:pStyle w:val="NoSpacing"/>
              <w:jc w:val="center"/>
              <w:rPr>
                <w:sz w:val="20"/>
              </w:rPr>
            </w:pPr>
          </w:p>
        </w:tc>
        <w:tc>
          <w:tcPr>
            <w:tcW w:w="1620" w:type="dxa"/>
            <w:vAlign w:val="center"/>
          </w:tcPr>
          <w:p w14:paraId="2006694F" w14:textId="77777777" w:rsidR="00DA5614" w:rsidRPr="00AB66AE" w:rsidRDefault="00DA5614" w:rsidP="00E0076F">
            <w:pPr>
              <w:pStyle w:val="NoSpacing"/>
              <w:jc w:val="center"/>
              <w:rPr>
                <w:sz w:val="20"/>
              </w:rPr>
            </w:pPr>
            <w:r w:rsidRPr="00AB66AE">
              <w:rPr>
                <w:sz w:val="20"/>
              </w:rPr>
              <w:t>TS+TC</w:t>
            </w:r>
          </w:p>
        </w:tc>
        <w:tc>
          <w:tcPr>
            <w:tcW w:w="1620" w:type="dxa"/>
            <w:vAlign w:val="center"/>
          </w:tcPr>
          <w:p w14:paraId="3102C6DB" w14:textId="77777777" w:rsidR="00DA5614" w:rsidRPr="00AB66AE" w:rsidRDefault="00170B55" w:rsidP="00E0076F">
            <w:pPr>
              <w:pStyle w:val="NoSpacing"/>
              <w:jc w:val="center"/>
              <w:rPr>
                <w:sz w:val="20"/>
              </w:rPr>
            </w:pPr>
            <w:r>
              <w:rPr>
                <w:sz w:val="20"/>
              </w:rPr>
              <w:t>266</w:t>
            </w:r>
          </w:p>
        </w:tc>
        <w:tc>
          <w:tcPr>
            <w:tcW w:w="1710" w:type="dxa"/>
            <w:vAlign w:val="center"/>
          </w:tcPr>
          <w:p w14:paraId="52937A27" w14:textId="77777777" w:rsidR="00DA5614" w:rsidRPr="00AB66AE" w:rsidRDefault="00DA5614" w:rsidP="00E0076F">
            <w:pPr>
              <w:pStyle w:val="NoSpacing"/>
              <w:jc w:val="center"/>
              <w:rPr>
                <w:sz w:val="20"/>
              </w:rPr>
            </w:pPr>
            <w:r w:rsidRPr="00AB66AE">
              <w:rPr>
                <w:sz w:val="20"/>
              </w:rPr>
              <w:t>84.21</w:t>
            </w:r>
          </w:p>
        </w:tc>
        <w:tc>
          <w:tcPr>
            <w:tcW w:w="1170" w:type="dxa"/>
            <w:vAlign w:val="center"/>
          </w:tcPr>
          <w:p w14:paraId="7EC205A7" w14:textId="77777777" w:rsidR="00DA5614" w:rsidRPr="00AB66AE" w:rsidRDefault="00DA5614" w:rsidP="00E0076F">
            <w:pPr>
              <w:pStyle w:val="NoSpacing"/>
              <w:jc w:val="center"/>
              <w:rPr>
                <w:sz w:val="20"/>
              </w:rPr>
            </w:pPr>
            <w:r w:rsidRPr="00AB66AE">
              <w:rPr>
                <w:sz w:val="20"/>
              </w:rPr>
              <w:t>77.36</w:t>
            </w:r>
          </w:p>
        </w:tc>
        <w:tc>
          <w:tcPr>
            <w:tcW w:w="1170" w:type="dxa"/>
            <w:vAlign w:val="center"/>
          </w:tcPr>
          <w:p w14:paraId="745FCF8D" w14:textId="77777777" w:rsidR="00DA5614" w:rsidRPr="00AB66AE" w:rsidRDefault="00DA5614" w:rsidP="00E0076F">
            <w:pPr>
              <w:pStyle w:val="NoSpacing"/>
              <w:jc w:val="center"/>
              <w:rPr>
                <w:sz w:val="20"/>
              </w:rPr>
            </w:pPr>
            <w:r w:rsidRPr="00AB66AE">
              <w:rPr>
                <w:sz w:val="20"/>
              </w:rPr>
              <w:t>92.86</w:t>
            </w:r>
          </w:p>
        </w:tc>
      </w:tr>
      <w:tr w:rsidR="00DA5614" w:rsidRPr="00AB66AE" w14:paraId="0351DFF5" w14:textId="77777777" w:rsidTr="00DA5614">
        <w:tc>
          <w:tcPr>
            <w:tcW w:w="1188" w:type="dxa"/>
            <w:vMerge/>
            <w:vAlign w:val="center"/>
          </w:tcPr>
          <w:p w14:paraId="114DC42E" w14:textId="77777777" w:rsidR="00DA5614" w:rsidRPr="00AB66AE" w:rsidRDefault="00DA5614" w:rsidP="00E0076F">
            <w:pPr>
              <w:pStyle w:val="NoSpacing"/>
              <w:jc w:val="center"/>
              <w:rPr>
                <w:sz w:val="20"/>
              </w:rPr>
            </w:pPr>
          </w:p>
        </w:tc>
        <w:tc>
          <w:tcPr>
            <w:tcW w:w="1620" w:type="dxa"/>
            <w:vMerge/>
            <w:vAlign w:val="center"/>
          </w:tcPr>
          <w:p w14:paraId="6F6BC451" w14:textId="77777777" w:rsidR="00DA5614" w:rsidRPr="00AB66AE" w:rsidRDefault="00DA5614" w:rsidP="00E0076F">
            <w:pPr>
              <w:pStyle w:val="NoSpacing"/>
              <w:jc w:val="center"/>
              <w:rPr>
                <w:sz w:val="20"/>
              </w:rPr>
            </w:pPr>
          </w:p>
        </w:tc>
        <w:tc>
          <w:tcPr>
            <w:tcW w:w="1620" w:type="dxa"/>
            <w:vAlign w:val="center"/>
          </w:tcPr>
          <w:p w14:paraId="14574CB1" w14:textId="77777777" w:rsidR="00DA5614" w:rsidRPr="00AB66AE" w:rsidRDefault="00DA5614" w:rsidP="00E0076F">
            <w:pPr>
              <w:pStyle w:val="NoSpacing"/>
              <w:jc w:val="center"/>
              <w:rPr>
                <w:sz w:val="20"/>
              </w:rPr>
            </w:pPr>
            <w:r w:rsidRPr="00AB66AE">
              <w:rPr>
                <w:sz w:val="20"/>
              </w:rPr>
              <w:t>TS+TC+3D</w:t>
            </w:r>
          </w:p>
        </w:tc>
        <w:tc>
          <w:tcPr>
            <w:tcW w:w="1620" w:type="dxa"/>
            <w:vAlign w:val="center"/>
          </w:tcPr>
          <w:p w14:paraId="7425E01D" w14:textId="77777777" w:rsidR="00DA5614" w:rsidRPr="00AB66AE" w:rsidRDefault="00DA5614" w:rsidP="00E0076F">
            <w:pPr>
              <w:pStyle w:val="NoSpacing"/>
              <w:jc w:val="center"/>
              <w:rPr>
                <w:sz w:val="20"/>
              </w:rPr>
            </w:pPr>
            <w:r w:rsidRPr="00AB66AE">
              <w:rPr>
                <w:sz w:val="20"/>
              </w:rPr>
              <w:t>269</w:t>
            </w:r>
          </w:p>
        </w:tc>
        <w:tc>
          <w:tcPr>
            <w:tcW w:w="1710" w:type="dxa"/>
            <w:vAlign w:val="center"/>
          </w:tcPr>
          <w:p w14:paraId="6C13B31E" w14:textId="77777777" w:rsidR="00DA5614" w:rsidRPr="00AB66AE" w:rsidRDefault="00DA5614" w:rsidP="00E0076F">
            <w:pPr>
              <w:pStyle w:val="NoSpacing"/>
              <w:jc w:val="center"/>
              <w:rPr>
                <w:sz w:val="20"/>
              </w:rPr>
            </w:pPr>
            <w:r w:rsidRPr="00AB66AE">
              <w:rPr>
                <w:sz w:val="20"/>
              </w:rPr>
              <w:t>84.21</w:t>
            </w:r>
          </w:p>
        </w:tc>
        <w:tc>
          <w:tcPr>
            <w:tcW w:w="1170" w:type="dxa"/>
            <w:vAlign w:val="center"/>
          </w:tcPr>
          <w:p w14:paraId="4ACB6608" w14:textId="77777777" w:rsidR="00DA5614" w:rsidRPr="00AB66AE" w:rsidRDefault="00DA5614" w:rsidP="00E0076F">
            <w:pPr>
              <w:pStyle w:val="NoSpacing"/>
              <w:jc w:val="center"/>
              <w:rPr>
                <w:sz w:val="20"/>
              </w:rPr>
            </w:pPr>
            <w:r w:rsidRPr="00AB66AE">
              <w:rPr>
                <w:sz w:val="20"/>
              </w:rPr>
              <w:t>77.36</w:t>
            </w:r>
          </w:p>
        </w:tc>
        <w:tc>
          <w:tcPr>
            <w:tcW w:w="1170" w:type="dxa"/>
            <w:vAlign w:val="center"/>
          </w:tcPr>
          <w:p w14:paraId="78161C8A" w14:textId="77777777" w:rsidR="00DA5614" w:rsidRPr="00AB66AE" w:rsidRDefault="00DA5614" w:rsidP="00E0076F">
            <w:pPr>
              <w:pStyle w:val="NoSpacing"/>
              <w:jc w:val="center"/>
              <w:rPr>
                <w:sz w:val="20"/>
              </w:rPr>
            </w:pPr>
            <w:r w:rsidRPr="00AB66AE">
              <w:rPr>
                <w:sz w:val="20"/>
              </w:rPr>
              <w:t>92.86</w:t>
            </w:r>
          </w:p>
        </w:tc>
      </w:tr>
      <w:tr w:rsidR="00DA5614" w:rsidRPr="00AB66AE" w14:paraId="3B02D061" w14:textId="77777777" w:rsidTr="00DA5614">
        <w:tc>
          <w:tcPr>
            <w:tcW w:w="1188" w:type="dxa"/>
            <w:vMerge/>
            <w:vAlign w:val="center"/>
          </w:tcPr>
          <w:p w14:paraId="77097D5D" w14:textId="77777777" w:rsidR="00DA5614" w:rsidRPr="00AB66AE" w:rsidRDefault="00DA5614" w:rsidP="00E0076F">
            <w:pPr>
              <w:pStyle w:val="NoSpacing"/>
              <w:jc w:val="center"/>
              <w:rPr>
                <w:sz w:val="20"/>
              </w:rPr>
            </w:pPr>
          </w:p>
        </w:tc>
        <w:tc>
          <w:tcPr>
            <w:tcW w:w="1620" w:type="dxa"/>
            <w:vMerge/>
            <w:vAlign w:val="center"/>
          </w:tcPr>
          <w:p w14:paraId="421B3DF1" w14:textId="77777777" w:rsidR="00DA5614" w:rsidRPr="00AB66AE" w:rsidRDefault="00DA5614" w:rsidP="00E0076F">
            <w:pPr>
              <w:pStyle w:val="NoSpacing"/>
              <w:jc w:val="center"/>
              <w:rPr>
                <w:sz w:val="20"/>
              </w:rPr>
            </w:pPr>
          </w:p>
        </w:tc>
        <w:tc>
          <w:tcPr>
            <w:tcW w:w="1620" w:type="dxa"/>
            <w:vAlign w:val="center"/>
          </w:tcPr>
          <w:p w14:paraId="2A241959" w14:textId="77777777" w:rsidR="00DA5614" w:rsidRPr="00AB66AE" w:rsidRDefault="00DA5614" w:rsidP="00E0076F">
            <w:pPr>
              <w:pStyle w:val="NoSpacing"/>
              <w:jc w:val="center"/>
              <w:rPr>
                <w:sz w:val="20"/>
              </w:rPr>
            </w:pPr>
            <w:r w:rsidRPr="00AB66AE">
              <w:rPr>
                <w:sz w:val="20"/>
              </w:rPr>
              <w:t>TS+TC+3D+QC</w:t>
            </w:r>
          </w:p>
        </w:tc>
        <w:tc>
          <w:tcPr>
            <w:tcW w:w="1620" w:type="dxa"/>
            <w:vAlign w:val="center"/>
          </w:tcPr>
          <w:p w14:paraId="45ED3A28" w14:textId="77777777" w:rsidR="00DA5614" w:rsidRPr="00AB66AE" w:rsidRDefault="00DA5614" w:rsidP="00E0076F">
            <w:pPr>
              <w:pStyle w:val="NoSpacing"/>
              <w:jc w:val="center"/>
              <w:rPr>
                <w:sz w:val="20"/>
              </w:rPr>
            </w:pPr>
            <w:r w:rsidRPr="00AB66AE">
              <w:rPr>
                <w:sz w:val="20"/>
              </w:rPr>
              <w:t>275</w:t>
            </w:r>
          </w:p>
        </w:tc>
        <w:tc>
          <w:tcPr>
            <w:tcW w:w="1710" w:type="dxa"/>
            <w:vAlign w:val="center"/>
          </w:tcPr>
          <w:p w14:paraId="38DCEDAB" w14:textId="77777777" w:rsidR="00DA5614" w:rsidRPr="00AB66AE" w:rsidRDefault="00DA5614" w:rsidP="00E0076F">
            <w:pPr>
              <w:pStyle w:val="NoSpacing"/>
              <w:jc w:val="center"/>
              <w:rPr>
                <w:sz w:val="20"/>
              </w:rPr>
            </w:pPr>
            <w:r w:rsidRPr="00AB66AE">
              <w:rPr>
                <w:sz w:val="20"/>
              </w:rPr>
              <w:t>84.21</w:t>
            </w:r>
          </w:p>
        </w:tc>
        <w:tc>
          <w:tcPr>
            <w:tcW w:w="1170" w:type="dxa"/>
            <w:vAlign w:val="center"/>
          </w:tcPr>
          <w:p w14:paraId="0E968A7F" w14:textId="77777777" w:rsidR="00DA5614" w:rsidRPr="00AB66AE" w:rsidRDefault="00DA5614" w:rsidP="00E0076F">
            <w:pPr>
              <w:pStyle w:val="NoSpacing"/>
              <w:jc w:val="center"/>
              <w:rPr>
                <w:sz w:val="20"/>
              </w:rPr>
            </w:pPr>
            <w:r w:rsidRPr="00AB66AE">
              <w:rPr>
                <w:sz w:val="20"/>
              </w:rPr>
              <w:t>77.36</w:t>
            </w:r>
          </w:p>
        </w:tc>
        <w:tc>
          <w:tcPr>
            <w:tcW w:w="1170" w:type="dxa"/>
            <w:vAlign w:val="center"/>
          </w:tcPr>
          <w:p w14:paraId="404BE7A7" w14:textId="77777777" w:rsidR="00DA5614" w:rsidRPr="00AB66AE" w:rsidRDefault="00DA5614" w:rsidP="00E0076F">
            <w:pPr>
              <w:pStyle w:val="NoSpacing"/>
              <w:jc w:val="center"/>
              <w:rPr>
                <w:sz w:val="20"/>
              </w:rPr>
            </w:pPr>
            <w:r w:rsidRPr="00AB66AE">
              <w:rPr>
                <w:sz w:val="20"/>
              </w:rPr>
              <w:t>92.86</w:t>
            </w:r>
          </w:p>
        </w:tc>
      </w:tr>
      <w:tr w:rsidR="00162252" w:rsidRPr="00AB66AE" w14:paraId="135DB9BF" w14:textId="77777777" w:rsidTr="00DA5614">
        <w:tc>
          <w:tcPr>
            <w:tcW w:w="1188" w:type="dxa"/>
            <w:vMerge/>
            <w:vAlign w:val="center"/>
          </w:tcPr>
          <w:p w14:paraId="7600E37D" w14:textId="77777777" w:rsidR="00162252" w:rsidRPr="00AB66AE" w:rsidRDefault="00162252" w:rsidP="00E0076F">
            <w:pPr>
              <w:pStyle w:val="NoSpacing"/>
              <w:jc w:val="center"/>
              <w:rPr>
                <w:sz w:val="20"/>
              </w:rPr>
            </w:pPr>
          </w:p>
        </w:tc>
        <w:tc>
          <w:tcPr>
            <w:tcW w:w="1620" w:type="dxa"/>
            <w:vMerge w:val="restart"/>
            <w:vAlign w:val="center"/>
          </w:tcPr>
          <w:p w14:paraId="1B2432D7" w14:textId="77777777" w:rsidR="00162252" w:rsidRPr="00AB66AE" w:rsidRDefault="00162252" w:rsidP="00E0076F">
            <w:pPr>
              <w:pStyle w:val="NoSpacing"/>
              <w:jc w:val="center"/>
              <w:rPr>
                <w:sz w:val="20"/>
              </w:rPr>
            </w:pPr>
            <w:r w:rsidRPr="00AB66AE">
              <w:rPr>
                <w:sz w:val="20"/>
              </w:rPr>
              <w:t>ITC + Ridge regrerssion</w:t>
            </w:r>
          </w:p>
        </w:tc>
        <w:tc>
          <w:tcPr>
            <w:tcW w:w="1620" w:type="dxa"/>
            <w:vAlign w:val="center"/>
          </w:tcPr>
          <w:p w14:paraId="56BF2278" w14:textId="77777777" w:rsidR="00162252" w:rsidRPr="00AB66AE" w:rsidRDefault="00162252" w:rsidP="00E0076F">
            <w:pPr>
              <w:pStyle w:val="NoSpacing"/>
              <w:jc w:val="center"/>
              <w:rPr>
                <w:sz w:val="20"/>
              </w:rPr>
            </w:pPr>
            <w:r w:rsidRPr="00AB66AE">
              <w:rPr>
                <w:sz w:val="20"/>
              </w:rPr>
              <w:t>TS</w:t>
            </w:r>
          </w:p>
        </w:tc>
        <w:tc>
          <w:tcPr>
            <w:tcW w:w="1620" w:type="dxa"/>
            <w:vAlign w:val="center"/>
          </w:tcPr>
          <w:p w14:paraId="7D9A308E" w14:textId="77777777" w:rsidR="00162252" w:rsidRPr="00AB66AE" w:rsidRDefault="00162252" w:rsidP="00C8286F">
            <w:pPr>
              <w:pStyle w:val="NoSpacing"/>
              <w:jc w:val="center"/>
              <w:rPr>
                <w:sz w:val="20"/>
              </w:rPr>
            </w:pPr>
            <w:r>
              <w:rPr>
                <w:sz w:val="20"/>
              </w:rPr>
              <w:t>108</w:t>
            </w:r>
          </w:p>
        </w:tc>
        <w:tc>
          <w:tcPr>
            <w:tcW w:w="1710" w:type="dxa"/>
            <w:vAlign w:val="center"/>
          </w:tcPr>
          <w:p w14:paraId="1F45A50F" w14:textId="77777777" w:rsidR="00162252" w:rsidRPr="00AB66AE" w:rsidRDefault="00162252" w:rsidP="00E0076F">
            <w:pPr>
              <w:pStyle w:val="NoSpacing"/>
              <w:jc w:val="center"/>
              <w:rPr>
                <w:sz w:val="20"/>
              </w:rPr>
            </w:pPr>
            <w:r w:rsidRPr="00AB66AE">
              <w:rPr>
                <w:sz w:val="20"/>
              </w:rPr>
              <w:t>88.42</w:t>
            </w:r>
          </w:p>
        </w:tc>
        <w:tc>
          <w:tcPr>
            <w:tcW w:w="1170" w:type="dxa"/>
            <w:vAlign w:val="center"/>
          </w:tcPr>
          <w:p w14:paraId="4DD9F276" w14:textId="77777777" w:rsidR="00162252" w:rsidRPr="00AB66AE" w:rsidRDefault="00162252" w:rsidP="00E0076F">
            <w:pPr>
              <w:pStyle w:val="NoSpacing"/>
              <w:jc w:val="center"/>
              <w:rPr>
                <w:sz w:val="20"/>
              </w:rPr>
            </w:pPr>
            <w:r w:rsidRPr="00AB66AE">
              <w:rPr>
                <w:sz w:val="20"/>
              </w:rPr>
              <w:t>90.57</w:t>
            </w:r>
          </w:p>
        </w:tc>
        <w:tc>
          <w:tcPr>
            <w:tcW w:w="1170" w:type="dxa"/>
            <w:vAlign w:val="center"/>
          </w:tcPr>
          <w:p w14:paraId="3D3773AE" w14:textId="77777777" w:rsidR="00162252" w:rsidRPr="00AB66AE" w:rsidRDefault="00162252" w:rsidP="00E0076F">
            <w:pPr>
              <w:pStyle w:val="NoSpacing"/>
              <w:jc w:val="center"/>
              <w:rPr>
                <w:sz w:val="20"/>
              </w:rPr>
            </w:pPr>
            <w:r w:rsidRPr="00AB66AE">
              <w:rPr>
                <w:sz w:val="20"/>
              </w:rPr>
              <w:t>85.71</w:t>
            </w:r>
          </w:p>
        </w:tc>
      </w:tr>
      <w:tr w:rsidR="00162252" w:rsidRPr="00AB66AE" w14:paraId="12FD313D" w14:textId="77777777" w:rsidTr="00DA5614">
        <w:tc>
          <w:tcPr>
            <w:tcW w:w="1188" w:type="dxa"/>
            <w:vMerge/>
            <w:vAlign w:val="center"/>
          </w:tcPr>
          <w:p w14:paraId="0DAB9E92" w14:textId="77777777" w:rsidR="00162252" w:rsidRPr="00AB66AE" w:rsidRDefault="00162252" w:rsidP="00E0076F">
            <w:pPr>
              <w:pStyle w:val="NoSpacing"/>
              <w:jc w:val="center"/>
              <w:rPr>
                <w:sz w:val="20"/>
              </w:rPr>
            </w:pPr>
          </w:p>
        </w:tc>
        <w:tc>
          <w:tcPr>
            <w:tcW w:w="1620" w:type="dxa"/>
            <w:vMerge/>
            <w:vAlign w:val="center"/>
          </w:tcPr>
          <w:p w14:paraId="0BEEF3C6" w14:textId="77777777" w:rsidR="00162252" w:rsidRPr="00AB66AE" w:rsidRDefault="00162252" w:rsidP="00E0076F">
            <w:pPr>
              <w:pStyle w:val="NoSpacing"/>
              <w:jc w:val="center"/>
              <w:rPr>
                <w:sz w:val="20"/>
              </w:rPr>
            </w:pPr>
          </w:p>
        </w:tc>
        <w:tc>
          <w:tcPr>
            <w:tcW w:w="1620" w:type="dxa"/>
            <w:vAlign w:val="center"/>
          </w:tcPr>
          <w:p w14:paraId="690AB743" w14:textId="77777777" w:rsidR="00162252" w:rsidRPr="00AB66AE" w:rsidRDefault="00162252" w:rsidP="00E0076F">
            <w:pPr>
              <w:pStyle w:val="NoSpacing"/>
              <w:jc w:val="center"/>
              <w:rPr>
                <w:sz w:val="20"/>
              </w:rPr>
            </w:pPr>
            <w:r w:rsidRPr="00AB66AE">
              <w:rPr>
                <w:sz w:val="20"/>
              </w:rPr>
              <w:t>TS+TC</w:t>
            </w:r>
          </w:p>
        </w:tc>
        <w:tc>
          <w:tcPr>
            <w:tcW w:w="1620" w:type="dxa"/>
            <w:vAlign w:val="center"/>
          </w:tcPr>
          <w:p w14:paraId="5B25785A" w14:textId="77777777" w:rsidR="00162252" w:rsidRPr="00AB66AE" w:rsidRDefault="00162252" w:rsidP="00C8286F">
            <w:pPr>
              <w:pStyle w:val="NoSpacing"/>
              <w:jc w:val="center"/>
              <w:rPr>
                <w:sz w:val="20"/>
              </w:rPr>
            </w:pPr>
            <w:r>
              <w:rPr>
                <w:sz w:val="20"/>
              </w:rPr>
              <w:t>266</w:t>
            </w:r>
          </w:p>
        </w:tc>
        <w:tc>
          <w:tcPr>
            <w:tcW w:w="1710" w:type="dxa"/>
            <w:vAlign w:val="center"/>
          </w:tcPr>
          <w:p w14:paraId="47870DEE" w14:textId="77777777" w:rsidR="00162252" w:rsidRPr="00AB66AE" w:rsidRDefault="00162252" w:rsidP="00E0076F">
            <w:pPr>
              <w:pStyle w:val="NoSpacing"/>
              <w:jc w:val="center"/>
              <w:rPr>
                <w:sz w:val="20"/>
              </w:rPr>
            </w:pPr>
            <w:r w:rsidRPr="00AB66AE">
              <w:rPr>
                <w:sz w:val="20"/>
              </w:rPr>
              <w:t>86.32</w:t>
            </w:r>
          </w:p>
        </w:tc>
        <w:tc>
          <w:tcPr>
            <w:tcW w:w="1170" w:type="dxa"/>
            <w:vAlign w:val="center"/>
          </w:tcPr>
          <w:p w14:paraId="232E3942" w14:textId="77777777" w:rsidR="00162252" w:rsidRPr="00AB66AE" w:rsidRDefault="00162252" w:rsidP="00E0076F">
            <w:pPr>
              <w:pStyle w:val="NoSpacing"/>
              <w:jc w:val="center"/>
              <w:rPr>
                <w:sz w:val="20"/>
              </w:rPr>
            </w:pPr>
            <w:r w:rsidRPr="00AB66AE">
              <w:rPr>
                <w:sz w:val="20"/>
              </w:rPr>
              <w:t>88.68</w:t>
            </w:r>
          </w:p>
        </w:tc>
        <w:tc>
          <w:tcPr>
            <w:tcW w:w="1170" w:type="dxa"/>
            <w:vAlign w:val="center"/>
          </w:tcPr>
          <w:p w14:paraId="3F574BA1" w14:textId="77777777" w:rsidR="00162252" w:rsidRPr="00AB66AE" w:rsidRDefault="00162252" w:rsidP="00E0076F">
            <w:pPr>
              <w:pStyle w:val="NoSpacing"/>
              <w:jc w:val="center"/>
              <w:rPr>
                <w:sz w:val="20"/>
              </w:rPr>
            </w:pPr>
            <w:r w:rsidRPr="00AB66AE">
              <w:rPr>
                <w:sz w:val="20"/>
              </w:rPr>
              <w:t>83.33</w:t>
            </w:r>
          </w:p>
        </w:tc>
      </w:tr>
      <w:tr w:rsidR="00162252" w:rsidRPr="00AB66AE" w14:paraId="373A93DE" w14:textId="77777777" w:rsidTr="00DA5614">
        <w:tc>
          <w:tcPr>
            <w:tcW w:w="1188" w:type="dxa"/>
            <w:vMerge/>
            <w:vAlign w:val="center"/>
          </w:tcPr>
          <w:p w14:paraId="1656AB28" w14:textId="77777777" w:rsidR="00162252" w:rsidRPr="00AB66AE" w:rsidRDefault="00162252" w:rsidP="00E0076F">
            <w:pPr>
              <w:pStyle w:val="NoSpacing"/>
              <w:jc w:val="center"/>
              <w:rPr>
                <w:sz w:val="20"/>
              </w:rPr>
            </w:pPr>
          </w:p>
        </w:tc>
        <w:tc>
          <w:tcPr>
            <w:tcW w:w="1620" w:type="dxa"/>
            <w:vMerge/>
            <w:vAlign w:val="center"/>
          </w:tcPr>
          <w:p w14:paraId="15F0E7A3" w14:textId="77777777" w:rsidR="00162252" w:rsidRPr="00AB66AE" w:rsidRDefault="00162252" w:rsidP="00E0076F">
            <w:pPr>
              <w:pStyle w:val="NoSpacing"/>
              <w:jc w:val="center"/>
              <w:rPr>
                <w:sz w:val="20"/>
              </w:rPr>
            </w:pPr>
          </w:p>
        </w:tc>
        <w:tc>
          <w:tcPr>
            <w:tcW w:w="1620" w:type="dxa"/>
            <w:vAlign w:val="center"/>
          </w:tcPr>
          <w:p w14:paraId="55F32457" w14:textId="77777777" w:rsidR="00162252" w:rsidRPr="00AB66AE" w:rsidRDefault="00162252" w:rsidP="00E0076F">
            <w:pPr>
              <w:pStyle w:val="NoSpacing"/>
              <w:jc w:val="center"/>
              <w:rPr>
                <w:sz w:val="20"/>
              </w:rPr>
            </w:pPr>
            <w:r w:rsidRPr="00AB66AE">
              <w:rPr>
                <w:sz w:val="20"/>
              </w:rPr>
              <w:t>TS+TC+3D</w:t>
            </w:r>
          </w:p>
        </w:tc>
        <w:tc>
          <w:tcPr>
            <w:tcW w:w="1620" w:type="dxa"/>
            <w:vAlign w:val="center"/>
          </w:tcPr>
          <w:p w14:paraId="6BC60C6C" w14:textId="77777777" w:rsidR="00162252" w:rsidRPr="00AB66AE" w:rsidRDefault="00162252" w:rsidP="00C8286F">
            <w:pPr>
              <w:pStyle w:val="NoSpacing"/>
              <w:jc w:val="center"/>
              <w:rPr>
                <w:sz w:val="20"/>
              </w:rPr>
            </w:pPr>
            <w:r w:rsidRPr="00AB66AE">
              <w:rPr>
                <w:sz w:val="20"/>
              </w:rPr>
              <w:t>269</w:t>
            </w:r>
          </w:p>
        </w:tc>
        <w:tc>
          <w:tcPr>
            <w:tcW w:w="1710" w:type="dxa"/>
            <w:vAlign w:val="center"/>
          </w:tcPr>
          <w:p w14:paraId="27D77DE0" w14:textId="77777777" w:rsidR="00162252" w:rsidRPr="00AB66AE" w:rsidRDefault="00162252" w:rsidP="00E0076F">
            <w:pPr>
              <w:pStyle w:val="NoSpacing"/>
              <w:jc w:val="center"/>
              <w:rPr>
                <w:sz w:val="20"/>
              </w:rPr>
            </w:pPr>
            <w:r w:rsidRPr="00AB66AE">
              <w:rPr>
                <w:sz w:val="20"/>
              </w:rPr>
              <w:t>88.42</w:t>
            </w:r>
          </w:p>
        </w:tc>
        <w:tc>
          <w:tcPr>
            <w:tcW w:w="1170" w:type="dxa"/>
            <w:vAlign w:val="center"/>
          </w:tcPr>
          <w:p w14:paraId="1104D0EC" w14:textId="77777777" w:rsidR="00162252" w:rsidRPr="00AB66AE" w:rsidRDefault="00162252" w:rsidP="00E0076F">
            <w:pPr>
              <w:pStyle w:val="NoSpacing"/>
              <w:jc w:val="center"/>
              <w:rPr>
                <w:sz w:val="20"/>
              </w:rPr>
            </w:pPr>
            <w:r w:rsidRPr="00AB66AE">
              <w:rPr>
                <w:sz w:val="20"/>
              </w:rPr>
              <w:t>92.45</w:t>
            </w:r>
          </w:p>
        </w:tc>
        <w:tc>
          <w:tcPr>
            <w:tcW w:w="1170" w:type="dxa"/>
            <w:vAlign w:val="center"/>
          </w:tcPr>
          <w:p w14:paraId="00CF9959" w14:textId="77777777" w:rsidR="00162252" w:rsidRPr="00AB66AE" w:rsidRDefault="00162252" w:rsidP="00E0076F">
            <w:pPr>
              <w:pStyle w:val="NoSpacing"/>
              <w:jc w:val="center"/>
              <w:rPr>
                <w:sz w:val="20"/>
              </w:rPr>
            </w:pPr>
            <w:r w:rsidRPr="00AB66AE">
              <w:rPr>
                <w:sz w:val="20"/>
              </w:rPr>
              <w:t>83.33</w:t>
            </w:r>
          </w:p>
        </w:tc>
      </w:tr>
      <w:tr w:rsidR="00162252" w:rsidRPr="00AB66AE" w14:paraId="17E2B63D" w14:textId="77777777" w:rsidTr="00DA5614">
        <w:tc>
          <w:tcPr>
            <w:tcW w:w="1188" w:type="dxa"/>
            <w:vMerge/>
            <w:vAlign w:val="center"/>
          </w:tcPr>
          <w:p w14:paraId="5D478FC1" w14:textId="77777777" w:rsidR="00162252" w:rsidRPr="00AB66AE" w:rsidRDefault="00162252" w:rsidP="00E0076F">
            <w:pPr>
              <w:pStyle w:val="NoSpacing"/>
              <w:jc w:val="center"/>
              <w:rPr>
                <w:sz w:val="20"/>
              </w:rPr>
            </w:pPr>
          </w:p>
        </w:tc>
        <w:tc>
          <w:tcPr>
            <w:tcW w:w="1620" w:type="dxa"/>
            <w:vMerge/>
            <w:vAlign w:val="center"/>
          </w:tcPr>
          <w:p w14:paraId="1D62B7D5" w14:textId="77777777" w:rsidR="00162252" w:rsidRPr="00AB66AE" w:rsidRDefault="00162252" w:rsidP="00E0076F">
            <w:pPr>
              <w:pStyle w:val="NoSpacing"/>
              <w:jc w:val="center"/>
              <w:rPr>
                <w:sz w:val="20"/>
              </w:rPr>
            </w:pPr>
          </w:p>
        </w:tc>
        <w:tc>
          <w:tcPr>
            <w:tcW w:w="1620" w:type="dxa"/>
            <w:vAlign w:val="center"/>
          </w:tcPr>
          <w:p w14:paraId="6F331C40" w14:textId="77777777" w:rsidR="00162252" w:rsidRPr="00AB66AE" w:rsidRDefault="00162252" w:rsidP="00E0076F">
            <w:pPr>
              <w:pStyle w:val="NoSpacing"/>
              <w:jc w:val="center"/>
              <w:rPr>
                <w:sz w:val="20"/>
              </w:rPr>
            </w:pPr>
            <w:r w:rsidRPr="00AB66AE">
              <w:rPr>
                <w:sz w:val="20"/>
              </w:rPr>
              <w:t>TS+TC+3D+QC</w:t>
            </w:r>
          </w:p>
        </w:tc>
        <w:tc>
          <w:tcPr>
            <w:tcW w:w="1620" w:type="dxa"/>
            <w:vAlign w:val="center"/>
          </w:tcPr>
          <w:p w14:paraId="16CFB418" w14:textId="77777777" w:rsidR="00162252" w:rsidRPr="00AB66AE" w:rsidRDefault="00162252" w:rsidP="00C8286F">
            <w:pPr>
              <w:pStyle w:val="NoSpacing"/>
              <w:jc w:val="center"/>
              <w:rPr>
                <w:sz w:val="20"/>
              </w:rPr>
            </w:pPr>
            <w:r w:rsidRPr="00AB66AE">
              <w:rPr>
                <w:sz w:val="20"/>
              </w:rPr>
              <w:t>275</w:t>
            </w:r>
          </w:p>
        </w:tc>
        <w:tc>
          <w:tcPr>
            <w:tcW w:w="1710" w:type="dxa"/>
            <w:vAlign w:val="center"/>
          </w:tcPr>
          <w:p w14:paraId="393CC57A" w14:textId="77777777" w:rsidR="00162252" w:rsidRPr="00AB66AE" w:rsidRDefault="00162252" w:rsidP="00E0076F">
            <w:pPr>
              <w:pStyle w:val="NoSpacing"/>
              <w:jc w:val="center"/>
              <w:rPr>
                <w:sz w:val="20"/>
              </w:rPr>
            </w:pPr>
            <w:r w:rsidRPr="00AB66AE">
              <w:rPr>
                <w:sz w:val="20"/>
              </w:rPr>
              <w:t>85.26</w:t>
            </w:r>
          </w:p>
        </w:tc>
        <w:tc>
          <w:tcPr>
            <w:tcW w:w="1170" w:type="dxa"/>
            <w:vAlign w:val="center"/>
          </w:tcPr>
          <w:p w14:paraId="6B709B1B" w14:textId="77777777" w:rsidR="00162252" w:rsidRPr="00AB66AE" w:rsidRDefault="00162252" w:rsidP="00E0076F">
            <w:pPr>
              <w:pStyle w:val="NoSpacing"/>
              <w:jc w:val="center"/>
              <w:rPr>
                <w:sz w:val="20"/>
              </w:rPr>
            </w:pPr>
            <w:r w:rsidRPr="00AB66AE">
              <w:rPr>
                <w:sz w:val="20"/>
              </w:rPr>
              <w:t>88.68</w:t>
            </w:r>
          </w:p>
        </w:tc>
        <w:tc>
          <w:tcPr>
            <w:tcW w:w="1170" w:type="dxa"/>
            <w:vAlign w:val="center"/>
          </w:tcPr>
          <w:p w14:paraId="59FB4714" w14:textId="77777777" w:rsidR="00162252" w:rsidRPr="00AB66AE" w:rsidRDefault="00162252" w:rsidP="00E0076F">
            <w:pPr>
              <w:pStyle w:val="NoSpacing"/>
              <w:jc w:val="center"/>
              <w:rPr>
                <w:sz w:val="20"/>
              </w:rPr>
            </w:pPr>
            <w:r w:rsidRPr="00AB66AE">
              <w:rPr>
                <w:sz w:val="20"/>
              </w:rPr>
              <w:t>80.95</w:t>
            </w:r>
          </w:p>
        </w:tc>
      </w:tr>
    </w:tbl>
    <w:p w14:paraId="6F76122E" w14:textId="77777777" w:rsidR="00624523" w:rsidRDefault="00624523" w:rsidP="0022428C">
      <w:pPr>
        <w:spacing w:before="240" w:after="240"/>
        <w:jc w:val="left"/>
        <w:rPr>
          <w:ins w:id="21" w:author="Author"/>
          <w:i/>
          <w:lang w:eastAsia="en-US"/>
        </w:rPr>
      </w:pPr>
      <w:ins w:id="22" w:author="Author">
        <w:r>
          <w:rPr>
            <w:i/>
            <w:lang w:eastAsia="en-US"/>
          </w:rPr>
          <w:t xml:space="preserve">Subha, in Table 1 above  I see some inconsistency: For 508 set, we used </w:t>
        </w:r>
        <w:r w:rsidRPr="00624523">
          <w:rPr>
            <w:i/>
            <w:lang w:eastAsia="en-US"/>
          </w:rPr>
          <w:t>TS+TC+AP</w:t>
        </w:r>
        <w:r>
          <w:rPr>
            <w:i/>
            <w:lang w:eastAsia="en-US"/>
          </w:rPr>
          <w:t xml:space="preserve">.  Why not </w:t>
        </w:r>
        <w:r w:rsidRPr="00624523">
          <w:rPr>
            <w:i/>
            <w:lang w:eastAsia="en-US"/>
          </w:rPr>
          <w:t>TS+TC+3D+QC</w:t>
        </w:r>
        <w:r>
          <w:rPr>
            <w:i/>
            <w:lang w:eastAsia="en-US"/>
          </w:rPr>
          <w:t xml:space="preserve"> + AP?  It looks like AP suddenly appears from nowhere.</w:t>
        </w:r>
      </w:ins>
    </w:p>
    <w:p w14:paraId="1FA46E9E" w14:textId="77777777" w:rsidR="00624523" w:rsidRDefault="00624523" w:rsidP="0022428C">
      <w:pPr>
        <w:spacing w:before="240" w:after="240"/>
        <w:jc w:val="left"/>
        <w:rPr>
          <w:ins w:id="23" w:author="Author"/>
          <w:i/>
          <w:lang w:eastAsia="en-US"/>
        </w:rPr>
      </w:pPr>
      <w:ins w:id="24" w:author="Author">
        <w:r>
          <w:rPr>
            <w:i/>
            <w:lang w:eastAsia="en-US"/>
          </w:rPr>
          <w:t xml:space="preserve">Also, why did we not do </w:t>
        </w:r>
        <w:r w:rsidRPr="00624523">
          <w:rPr>
            <w:i/>
            <w:lang w:eastAsia="en-US"/>
          </w:rPr>
          <w:t>TS+TC+3D+QC</w:t>
        </w:r>
        <w:r>
          <w:rPr>
            <w:i/>
            <w:lang w:eastAsia="en-US"/>
          </w:rPr>
          <w:t>+ AP for the 95 amine set?</w:t>
        </w:r>
      </w:ins>
    </w:p>
    <w:p w14:paraId="02345947" w14:textId="77777777" w:rsidR="00624523" w:rsidRDefault="00624523" w:rsidP="0022428C">
      <w:pPr>
        <w:spacing w:before="240" w:after="240"/>
        <w:jc w:val="left"/>
        <w:rPr>
          <w:ins w:id="25" w:author="Author"/>
          <w:i/>
          <w:lang w:eastAsia="en-US"/>
        </w:rPr>
      </w:pPr>
    </w:p>
    <w:p w14:paraId="2D519CE9" w14:textId="77777777" w:rsidR="0022428C" w:rsidRPr="00831D4B" w:rsidRDefault="0022428C" w:rsidP="0022428C">
      <w:pPr>
        <w:spacing w:before="240" w:after="240"/>
        <w:jc w:val="left"/>
        <w:rPr>
          <w:i/>
          <w:lang w:eastAsia="en-US"/>
        </w:rPr>
      </w:pPr>
      <w:r w:rsidRPr="00831D4B">
        <w:rPr>
          <w:i/>
          <w:lang w:eastAsia="en-US"/>
        </w:rPr>
        <w:t>2.2. Discussion</w:t>
      </w:r>
    </w:p>
    <w:p w14:paraId="2EFD5F41" w14:textId="77777777" w:rsidR="004C4061" w:rsidRDefault="004C4061" w:rsidP="0022428C">
      <w:pPr>
        <w:ind w:firstLine="284"/>
        <w:rPr>
          <w:ins w:id="26" w:author="Author"/>
          <w:lang w:eastAsia="en-US"/>
        </w:rPr>
      </w:pPr>
      <w:ins w:id="27" w:author="Author">
        <w:r>
          <w:rPr>
            <w:lang w:eastAsia="en-US"/>
          </w:rPr>
          <w:lastRenderedPageBreak/>
          <w:t xml:space="preserve">Results of </w:t>
        </w:r>
        <w:r w:rsidR="00624523">
          <w:rPr>
            <w:lang w:eastAsia="en-US"/>
          </w:rPr>
          <w:t>regression models on the two mutagen data sets, viz., 95 aromatic and heteroaromatic amines and 508 diverse chemicals are presented in Table 1.  In both the cases hierarchical QSAR analysis was carried out using TS, TC, 3-D, and quantum chemical descriptors in a graduated manner.</w:t>
        </w:r>
      </w:ins>
    </w:p>
    <w:p w14:paraId="493C0B77" w14:textId="77777777" w:rsidR="00624523" w:rsidDel="00C26236" w:rsidRDefault="00624523" w:rsidP="0022428C">
      <w:pPr>
        <w:ind w:firstLine="284"/>
        <w:rPr>
          <w:del w:id="28" w:author="Author"/>
          <w:lang w:eastAsia="en-US"/>
        </w:rPr>
      </w:pPr>
      <w:ins w:id="29" w:author="Author">
        <w:r>
          <w:rPr>
            <w:lang w:eastAsia="en-US"/>
          </w:rPr>
          <w:t xml:space="preserve">For the structurally homogeneous set of amines, </w:t>
        </w:r>
        <w:r w:rsidR="0056460A">
          <w:rPr>
            <w:lang w:eastAsia="en-US"/>
          </w:rPr>
          <w:t xml:space="preserve">ridge regression using </w:t>
        </w:r>
        <w:del w:id="30" w:author="Author">
          <w:r w:rsidR="0056460A" w:rsidDel="00D94951">
            <w:rPr>
              <w:lang w:eastAsia="en-US"/>
            </w:rPr>
            <w:delText>t</w:delText>
          </w:r>
        </w:del>
        <w:r w:rsidR="0056460A">
          <w:rPr>
            <w:lang w:eastAsia="en-US"/>
          </w:rPr>
          <w:t xml:space="preserve">the TS descriptors gave </w:t>
        </w:r>
        <w:r w:rsidR="0056460A" w:rsidRPr="0056460A">
          <w:rPr>
            <w:lang w:eastAsia="en-US"/>
          </w:rPr>
          <w:t>83.16</w:t>
        </w:r>
        <w:r w:rsidR="0056460A">
          <w:rPr>
            <w:lang w:eastAsia="en-US"/>
          </w:rPr>
          <w:t xml:space="preserve">% correct classification with </w:t>
        </w:r>
        <w:r w:rsidR="0056460A" w:rsidRPr="0056460A">
          <w:rPr>
            <w:lang w:eastAsia="en-US"/>
          </w:rPr>
          <w:tab/>
          <w:t>75.47</w:t>
        </w:r>
        <w:r w:rsidR="0056460A">
          <w:rPr>
            <w:lang w:eastAsia="en-US"/>
          </w:rPr>
          <w:t xml:space="preserve"> % and </w:t>
        </w:r>
        <w:r w:rsidR="0056460A" w:rsidRPr="0056460A">
          <w:rPr>
            <w:lang w:eastAsia="en-US"/>
          </w:rPr>
          <w:t>88.42</w:t>
        </w:r>
        <w:r w:rsidR="0056460A">
          <w:rPr>
            <w:lang w:eastAsia="en-US"/>
          </w:rPr>
          <w:t xml:space="preserve"> % sensitivity and specificity, respectively.  For the same set of descriptors, ITC based variable selection followed by ridge regression yielded </w:t>
        </w:r>
        <w:r w:rsidR="0056460A" w:rsidRPr="0056460A">
          <w:rPr>
            <w:lang w:eastAsia="en-US"/>
          </w:rPr>
          <w:t>88.42</w:t>
        </w:r>
        <w:r w:rsidR="0056460A">
          <w:rPr>
            <w:lang w:eastAsia="en-US"/>
          </w:rPr>
          <w:t xml:space="preserve"> % correct classification with </w:t>
        </w:r>
        <w:r w:rsidR="0056460A" w:rsidRPr="0056460A">
          <w:rPr>
            <w:lang w:eastAsia="en-US"/>
          </w:rPr>
          <w:t>90.57</w:t>
        </w:r>
        <w:r w:rsidR="0056460A">
          <w:rPr>
            <w:lang w:eastAsia="en-US"/>
          </w:rPr>
          <w:t xml:space="preserve"> % sensitivit</w:t>
        </w:r>
        <w:bookmarkStart w:id="31" w:name="_GoBack"/>
        <w:bookmarkEnd w:id="31"/>
        <w:r w:rsidR="0056460A">
          <w:rPr>
            <w:lang w:eastAsia="en-US"/>
          </w:rPr>
          <w:t xml:space="preserve">y and </w:t>
        </w:r>
        <w:r w:rsidR="0056460A" w:rsidRPr="0056460A">
          <w:rPr>
            <w:lang w:eastAsia="en-US"/>
          </w:rPr>
          <w:t>85.71</w:t>
        </w:r>
        <w:r w:rsidR="0056460A">
          <w:rPr>
            <w:lang w:eastAsia="en-US"/>
          </w:rPr>
          <w:t xml:space="preserve"> % specificity.  In both cases  there were minimal improvement in model quality by the addition of TC, 3-D, and quantum chemical descriptors to  the set of independent variables.</w:t>
        </w:r>
      </w:ins>
    </w:p>
    <w:p w14:paraId="1F90BFAE" w14:textId="77777777" w:rsidR="00C26236" w:rsidRDefault="00C26236" w:rsidP="0022428C">
      <w:pPr>
        <w:ind w:firstLine="284"/>
        <w:rPr>
          <w:ins w:id="32" w:author="Author"/>
          <w:lang w:eastAsia="en-US"/>
        </w:rPr>
      </w:pPr>
      <w:ins w:id="33" w:author="Author">
        <w:r>
          <w:rPr>
            <w:lang w:eastAsia="en-US"/>
          </w:rPr>
          <w:t xml:space="preserve">For the 508 set of mutagens, the ridge regression model developed from the TS set of indices gave </w:t>
        </w:r>
        <w:r w:rsidRPr="00C26236">
          <w:rPr>
            <w:lang w:eastAsia="en-US"/>
          </w:rPr>
          <w:t>53.14</w:t>
        </w:r>
        <w:r>
          <w:rPr>
            <w:lang w:eastAsia="en-US"/>
          </w:rPr>
          <w:t xml:space="preserve"> % correct classification with </w:t>
        </w:r>
        <w:r w:rsidRPr="00C26236">
          <w:rPr>
            <w:lang w:eastAsia="en-US"/>
          </w:rPr>
          <w:t>52.34</w:t>
        </w:r>
        <w:r>
          <w:rPr>
            <w:lang w:eastAsia="en-US"/>
          </w:rPr>
          <w:t xml:space="preserve"> % sensitivirty and </w:t>
        </w:r>
        <w:r w:rsidRPr="00C26236">
          <w:rPr>
            <w:lang w:eastAsia="en-US"/>
          </w:rPr>
          <w:t>53.97</w:t>
        </w:r>
        <w:r>
          <w:rPr>
            <w:lang w:eastAsia="en-US"/>
          </w:rPr>
          <w:t xml:space="preserve"> % specificity.  Contrary to  the case of 95 aromatic amines, there was a singnfficant improvent in model quality by the addition of TC descriptors to the set of independent </w:t>
        </w:r>
        <w:commentRangeStart w:id="34"/>
        <w:r>
          <w:rPr>
            <w:lang w:eastAsia="en-US"/>
          </w:rPr>
          <w:t>variables</w:t>
        </w:r>
        <w:commentRangeEnd w:id="34"/>
        <w:r>
          <w:rPr>
            <w:rStyle w:val="CommentReference"/>
            <w:color w:val="auto"/>
            <w:lang w:eastAsia="en-US"/>
          </w:rPr>
          <w:commentReference w:id="34"/>
        </w:r>
        <w:r>
          <w:rPr>
            <w:lang w:eastAsia="en-US"/>
          </w:rPr>
          <w:t>.</w:t>
        </w:r>
      </w:ins>
    </w:p>
    <w:p w14:paraId="0F163BD3" w14:textId="77777777" w:rsidR="004C4061" w:rsidDel="0056460A" w:rsidRDefault="004C4061" w:rsidP="0022428C">
      <w:pPr>
        <w:ind w:firstLine="284"/>
        <w:rPr>
          <w:ins w:id="35" w:author="Author"/>
          <w:del w:id="36" w:author="Author"/>
          <w:lang w:eastAsia="en-US"/>
        </w:rPr>
      </w:pPr>
    </w:p>
    <w:p w14:paraId="6301B750" w14:textId="77777777" w:rsidR="00510A11" w:rsidRDefault="00510A11" w:rsidP="0022428C">
      <w:pPr>
        <w:ind w:firstLine="284"/>
        <w:rPr>
          <w:ins w:id="37" w:author="Author"/>
          <w:lang w:eastAsia="en-US"/>
        </w:rPr>
      </w:pPr>
      <w:ins w:id="38" w:author="Author">
        <w:r>
          <w:rPr>
            <w:lang w:eastAsia="en-US"/>
          </w:rPr>
          <w:t>ADD NEW DISCUSSION BASED ON THE SUGGESTED DATA ANALYSIS ABOVE.</w:t>
        </w:r>
      </w:ins>
    </w:p>
    <w:p w14:paraId="53E2519A" w14:textId="77777777" w:rsidR="00510A11" w:rsidRDefault="00510A11" w:rsidP="0022428C">
      <w:pPr>
        <w:ind w:firstLine="284"/>
        <w:rPr>
          <w:ins w:id="39" w:author="Author"/>
          <w:lang w:eastAsia="en-US"/>
        </w:rPr>
      </w:pPr>
    </w:p>
    <w:p w14:paraId="2C615D1C" w14:textId="77777777" w:rsidR="00510A11" w:rsidRDefault="00732DED" w:rsidP="0022428C">
      <w:pPr>
        <w:ind w:firstLine="284"/>
        <w:rPr>
          <w:ins w:id="40" w:author="Author"/>
          <w:lang w:eastAsia="en-US"/>
        </w:rPr>
      </w:pPr>
      <w:ins w:id="41" w:author="Author">
        <w:r>
          <w:rPr>
            <w:lang w:eastAsia="en-US"/>
          </w:rPr>
          <w:t xml:space="preserve">A lot of QSAR is based on the congenericity principle, which states that molecular structures which are similar or do not differ substantially from one another have similar properties.  But in this age of combinatorial chemistry and high throughput screening (HTS) data sets are being generated which are not congeneric structures.  The TSCA Inventory also is a collection of chemicals which do not belong to a single or a few chemical or biochemical classes.  One needs diverse collection of molecular descriptors to predict the common biochemical/ toxicological action of such diverse sets.  This has been called “Diversity begets  diversity” principle by </w:t>
        </w:r>
        <w:commentRangeStart w:id="42"/>
        <w:r>
          <w:rPr>
            <w:lang w:eastAsia="en-US"/>
          </w:rPr>
          <w:t>Basak</w:t>
        </w:r>
      </w:ins>
      <w:commentRangeEnd w:id="42"/>
      <w:r w:rsidR="00E475DF">
        <w:rPr>
          <w:rStyle w:val="CommentReference"/>
          <w:color w:val="auto"/>
          <w:lang w:eastAsia="en-US"/>
        </w:rPr>
        <w:commentReference w:id="42"/>
      </w:r>
      <w:ins w:id="43" w:author="Author">
        <w:r>
          <w:rPr>
            <w:lang w:eastAsia="en-US"/>
          </w:rPr>
          <w:t xml:space="preserve"> </w:t>
        </w:r>
        <w:r w:rsidR="00E475DF">
          <w:rPr>
            <w:lang w:eastAsia="en-US"/>
          </w:rPr>
          <w:t xml:space="preserve"> [ref]</w:t>
        </w:r>
      </w:ins>
    </w:p>
    <w:p w14:paraId="2E3DBEAF" w14:textId="77777777" w:rsidR="00510A11" w:rsidRDefault="00510A11" w:rsidP="0022428C">
      <w:pPr>
        <w:ind w:firstLine="284"/>
        <w:rPr>
          <w:ins w:id="44" w:author="Author"/>
          <w:lang w:eastAsia="en-US"/>
        </w:rPr>
      </w:pPr>
    </w:p>
    <w:p w14:paraId="11C90C4E" w14:textId="77777777" w:rsidR="0022428C" w:rsidRPr="00AB66AE" w:rsidRDefault="00650B47" w:rsidP="0022428C">
      <w:pPr>
        <w:ind w:firstLine="284"/>
        <w:rPr>
          <w:lang w:eastAsia="en-US"/>
        </w:rPr>
      </w:pPr>
      <w:ins w:id="45" w:author="Author">
        <w:r>
          <w:rPr>
            <w:lang w:eastAsia="en-US"/>
          </w:rPr>
          <w:t>It is tempting to speculate that t</w:t>
        </w:r>
      </w:ins>
      <w:del w:id="46" w:author="Author">
        <w:r w:rsidR="0022428C" w:rsidDel="00650B47">
          <w:rPr>
            <w:lang w:eastAsia="en-US"/>
          </w:rPr>
          <w:delText>T</w:delText>
        </w:r>
      </w:del>
      <w:r w:rsidR="0022428C">
        <w:rPr>
          <w:lang w:eastAsia="en-US"/>
        </w:rPr>
        <w:t>he findings in this study are in line with the ‘Diversity Begets Diversity Principle</w:t>
      </w:r>
      <w:ins w:id="47" w:author="Author">
        <w:r>
          <w:rPr>
            <w:lang w:eastAsia="en-US"/>
          </w:rPr>
          <w:t>.</w:t>
        </w:r>
      </w:ins>
      <w:r w:rsidR="0022428C">
        <w:rPr>
          <w:lang w:eastAsia="en-US"/>
        </w:rPr>
        <w:t xml:space="preserve">’ </w:t>
      </w:r>
      <w:del w:id="48" w:author="Author">
        <w:r w:rsidR="0022428C" w:rsidDel="00650B47">
          <w:rPr>
            <w:lang w:eastAsia="en-US"/>
          </w:rPr>
          <w:delText xml:space="preserve">by Basak [ref galley paper]. </w:delText>
        </w:r>
      </w:del>
      <w:r w:rsidR="0022428C">
        <w:rPr>
          <w:lang w:eastAsia="en-US"/>
        </w:rPr>
        <w:t>According to this principle, the most efficient (in terms of computational load and number of variables considered) predictive model for a certain set of chemical molecules depends on the composition of the data</w:t>
      </w:r>
      <w:ins w:id="49" w:author="Author">
        <w:r>
          <w:rPr>
            <w:lang w:eastAsia="en-US"/>
          </w:rPr>
          <w:t xml:space="preserve"> </w:t>
        </w:r>
      </w:ins>
      <w:r w:rsidR="0022428C">
        <w:rPr>
          <w:lang w:eastAsia="en-US"/>
        </w:rPr>
        <w:t xml:space="preserve">set and the </w:t>
      </w:r>
      <w:ins w:id="50" w:author="Author">
        <w:r>
          <w:rPr>
            <w:lang w:eastAsia="en-US"/>
          </w:rPr>
          <w:t xml:space="preserve">structural </w:t>
        </w:r>
      </w:ins>
      <w:r w:rsidR="0022428C">
        <w:rPr>
          <w:lang w:eastAsia="en-US"/>
        </w:rPr>
        <w:t xml:space="preserve">variability within </w:t>
      </w:r>
      <w:ins w:id="51" w:author="Author">
        <w:r>
          <w:rPr>
            <w:lang w:eastAsia="en-US"/>
          </w:rPr>
          <w:t xml:space="preserve">the set </w:t>
        </w:r>
      </w:ins>
      <w:r w:rsidR="0022428C">
        <w:rPr>
          <w:lang w:eastAsia="en-US"/>
        </w:rPr>
        <w:t xml:space="preserve">sample compounds. While a limited number and type of descriptors are enough to obtain quality QSAR models for homogenous compounds from a particular family of chemical compounds, one needs </w:t>
      </w:r>
      <w:del w:id="52" w:author="Author">
        <w:r w:rsidR="0022428C" w:rsidDel="00650B47">
          <w:rPr>
            <w:lang w:eastAsia="en-US"/>
          </w:rPr>
          <w:delText xml:space="preserve">more and more </w:delText>
        </w:r>
      </w:del>
      <w:ins w:id="53" w:author="Author">
        <w:r>
          <w:rPr>
            <w:lang w:eastAsia="en-US"/>
          </w:rPr>
          <w:t xml:space="preserve">collection of heterogeneous </w:t>
        </w:r>
      </w:ins>
      <w:r w:rsidR="0022428C">
        <w:rPr>
          <w:lang w:eastAsia="en-US"/>
        </w:rPr>
        <w:t>types of molecular descriptors to obtain a comparable model for a more diverse set of sample compounds. Here we were able to obtain good prediction performance using only one type of descriptor (TS) for the 95-compound dataset consisting of amines, and progressively adding more types of compounds didn’t improve the prediction performance.</w:t>
      </w:r>
      <w:del w:id="54" w:author="Author">
        <w:r w:rsidR="00B43DDB" w:rsidDel="00650B47">
          <w:rPr>
            <w:lang w:eastAsia="en-US"/>
          </w:rPr>
          <w:delText xml:space="preserve"> There was some effect of variable selection as well</w:delText>
        </w:r>
      </w:del>
      <w:r w:rsidR="00B43DDB">
        <w:rPr>
          <w:lang w:eastAsia="en-US"/>
        </w:rPr>
        <w:t xml:space="preserve">. But when we consider the larger, more diverse set of compounds, there </w:t>
      </w:r>
      <w:del w:id="55" w:author="Author">
        <w:r w:rsidR="00B43DDB" w:rsidDel="00650B47">
          <w:rPr>
            <w:lang w:eastAsia="en-US"/>
          </w:rPr>
          <w:delText>i</w:delText>
        </w:r>
      </w:del>
      <w:ins w:id="56" w:author="Author">
        <w:r>
          <w:rPr>
            <w:lang w:eastAsia="en-US"/>
          </w:rPr>
          <w:t>wa</w:t>
        </w:r>
      </w:ins>
      <w:r w:rsidR="00B43DDB">
        <w:rPr>
          <w:lang w:eastAsia="en-US"/>
        </w:rPr>
        <w:t>s a large improvement when TC descriptors are added,</w:t>
      </w:r>
      <w:del w:id="57" w:author="Author">
        <w:r w:rsidR="00B43DDB" w:rsidDel="00650B47">
          <w:rPr>
            <w:lang w:eastAsia="en-US"/>
          </w:rPr>
          <w:delText xml:space="preserve"> although the best performing model is not as good as the one on the smaller dataset</w:delText>
        </w:r>
      </w:del>
      <w:r w:rsidR="00B43DDB">
        <w:rPr>
          <w:lang w:eastAsia="en-US"/>
        </w:rPr>
        <w:t>.</w:t>
      </w:r>
      <w:ins w:id="58" w:author="Author">
        <w:r>
          <w:rPr>
            <w:lang w:eastAsia="en-US"/>
          </w:rPr>
          <w:t xml:space="preserve">  Futher research in this line of reasoning is necessary to validate the utility of these two principles in the fourmulation of QSAR models.</w:t>
        </w:r>
      </w:ins>
    </w:p>
    <w:p w14:paraId="68E9BFCF" w14:textId="77777777" w:rsidR="00ED2DE7" w:rsidRPr="00AB66AE" w:rsidRDefault="00ED2DE7" w:rsidP="00E0076F">
      <w:pPr>
        <w:spacing w:before="240" w:after="240"/>
        <w:jc w:val="left"/>
        <w:rPr>
          <w:b/>
          <w:lang w:eastAsia="en-US"/>
        </w:rPr>
      </w:pPr>
      <w:r w:rsidRPr="00AB66AE">
        <w:rPr>
          <w:b/>
          <w:lang w:eastAsia="zh-CN"/>
        </w:rPr>
        <w:t xml:space="preserve">3. </w:t>
      </w:r>
      <w:r w:rsidRPr="00AB66AE">
        <w:rPr>
          <w:b/>
          <w:lang w:eastAsia="en-US"/>
        </w:rPr>
        <w:t xml:space="preserve">Experimental Section </w:t>
      </w:r>
    </w:p>
    <w:p w14:paraId="6A70603B" w14:textId="77777777" w:rsidR="003E27ED" w:rsidRPr="00AB66AE" w:rsidRDefault="00BA6628" w:rsidP="00E0076F">
      <w:pPr>
        <w:rPr>
          <w:i/>
          <w:lang w:eastAsia="en-US"/>
        </w:rPr>
      </w:pPr>
      <w:r w:rsidRPr="00AB66AE">
        <w:rPr>
          <w:i/>
          <w:lang w:eastAsia="en-US"/>
        </w:rPr>
        <w:t>3.1. Data</w:t>
      </w:r>
    </w:p>
    <w:p w14:paraId="7428B72F" w14:textId="77777777" w:rsidR="003E27ED" w:rsidRPr="00AB66AE" w:rsidRDefault="003E27ED" w:rsidP="00E0076F">
      <w:pPr>
        <w:rPr>
          <w:lang w:eastAsia="en-US"/>
        </w:rPr>
      </w:pPr>
    </w:p>
    <w:p w14:paraId="59087AA9" w14:textId="77777777" w:rsidR="00A17640" w:rsidRDefault="00BA6628" w:rsidP="00E0076F">
      <w:pPr>
        <w:ind w:firstLine="270"/>
        <w:rPr>
          <w:lang w:eastAsia="en-US"/>
        </w:rPr>
      </w:pPr>
      <w:r w:rsidRPr="00AB66AE">
        <w:rPr>
          <w:lang w:eastAsia="en-US"/>
        </w:rPr>
        <w:t xml:space="preserve">The dataset </w:t>
      </w:r>
      <w:r w:rsidR="00B474E5" w:rsidRPr="00AB66AE">
        <w:rPr>
          <w:lang w:eastAsia="en-US"/>
        </w:rPr>
        <w:t xml:space="preserve">used in our analysis </w:t>
      </w:r>
      <w:r w:rsidRPr="00AB66AE">
        <w:rPr>
          <w:lang w:eastAsia="en-US"/>
        </w:rPr>
        <w:t xml:space="preserve">is due to Debnath </w:t>
      </w:r>
      <w:r w:rsidRPr="00AB66AE">
        <w:rPr>
          <w:i/>
          <w:lang w:eastAsia="en-US"/>
        </w:rPr>
        <w:t>et al</w:t>
      </w:r>
      <w:r w:rsidRPr="00AB66AE">
        <w:rPr>
          <w:lang w:eastAsia="en-US"/>
        </w:rPr>
        <w:t xml:space="preserve"> [</w:t>
      </w:r>
      <w:r w:rsidR="0042018A" w:rsidRPr="00AB66AE">
        <w:rPr>
          <w:lang w:eastAsia="en-US"/>
        </w:rPr>
        <w:t>debnath</w:t>
      </w:r>
      <w:r w:rsidRPr="00AB66AE">
        <w:rPr>
          <w:lang w:eastAsia="en-US"/>
        </w:rPr>
        <w:t xml:space="preserve">] and concerns mutagenic activities of 95 aromatic and heteroaromatic amines in </w:t>
      </w:r>
      <w:r w:rsidRPr="00AB66AE">
        <w:rPr>
          <w:i/>
          <w:lang w:eastAsia="en-US"/>
        </w:rPr>
        <w:t>S. typhimurium</w:t>
      </w:r>
      <w:r w:rsidRPr="00AB66AE">
        <w:rPr>
          <w:lang w:eastAsia="en-US"/>
        </w:rPr>
        <w:t xml:space="preserve"> TA98+S9 microsomal preparations. </w:t>
      </w:r>
      <w:r w:rsidRPr="00AB66AE">
        <w:rPr>
          <w:lang w:eastAsia="en-US"/>
        </w:rPr>
        <w:lastRenderedPageBreak/>
        <w:t>There are 275 descriptors for each compound: among them 97 topostructural</w:t>
      </w:r>
      <w:r w:rsidR="00331BFF">
        <w:rPr>
          <w:lang w:eastAsia="en-US"/>
        </w:rPr>
        <w:t xml:space="preserve"> (TS)</w:t>
      </w:r>
      <w:r w:rsidRPr="00AB66AE">
        <w:rPr>
          <w:lang w:eastAsia="en-US"/>
        </w:rPr>
        <w:t>, 162 topochemical</w:t>
      </w:r>
      <w:r w:rsidR="00331BFF">
        <w:rPr>
          <w:lang w:eastAsia="en-US"/>
        </w:rPr>
        <w:t xml:space="preserve"> (TC)</w:t>
      </w:r>
      <w:r w:rsidRPr="00AB66AE">
        <w:rPr>
          <w:lang w:eastAsia="en-US"/>
        </w:rPr>
        <w:t xml:space="preserve">, 10 3-dimensional </w:t>
      </w:r>
      <w:r w:rsidR="00331BFF">
        <w:rPr>
          <w:lang w:eastAsia="en-US"/>
        </w:rPr>
        <w:t xml:space="preserve">(3D) </w:t>
      </w:r>
      <w:r w:rsidRPr="00AB66AE">
        <w:rPr>
          <w:lang w:eastAsia="en-US"/>
        </w:rPr>
        <w:t>and 6 quantum-chemical</w:t>
      </w:r>
      <w:r w:rsidR="00331BFF">
        <w:rPr>
          <w:lang w:eastAsia="en-US"/>
        </w:rPr>
        <w:t xml:space="preserve"> (QC)</w:t>
      </w:r>
      <w:r w:rsidRPr="00AB66AE">
        <w:rPr>
          <w:lang w:eastAsia="en-US"/>
        </w:rPr>
        <w:t xml:space="preserve">. Number of revertants per nmol of test culture in log scale </w:t>
      </w:r>
      <w:r w:rsidR="0013340E" w:rsidRPr="00AB66AE">
        <w:rPr>
          <w:lang w:eastAsia="en-US"/>
        </w:rPr>
        <w:t xml:space="preserve">(log </w:t>
      </w:r>
      <w:r w:rsidR="0013340E" w:rsidRPr="00AB66AE">
        <w:rPr>
          <w:i/>
          <w:lang w:eastAsia="en-US"/>
        </w:rPr>
        <w:t>R</w:t>
      </w:r>
      <w:r w:rsidR="0013340E" w:rsidRPr="00AB66AE">
        <w:rPr>
          <w:lang w:eastAsia="en-US"/>
        </w:rPr>
        <w:t xml:space="preserve">) </w:t>
      </w:r>
      <w:r w:rsidRPr="00AB66AE">
        <w:rPr>
          <w:lang w:eastAsia="en-US"/>
        </w:rPr>
        <w:t xml:space="preserve">is </w:t>
      </w:r>
      <w:r w:rsidR="0013340E" w:rsidRPr="00AB66AE">
        <w:rPr>
          <w:lang w:eastAsia="en-US"/>
        </w:rPr>
        <w:t>the original</w:t>
      </w:r>
      <w:r w:rsidRPr="00AB66AE">
        <w:rPr>
          <w:lang w:eastAsia="en-US"/>
        </w:rPr>
        <w:t xml:space="preserve"> response variable. For binary classification we </w:t>
      </w:r>
      <w:r w:rsidR="0013340E" w:rsidRPr="00AB66AE">
        <w:rPr>
          <w:lang w:eastAsia="en-US"/>
        </w:rPr>
        <w:t xml:space="preserve">take the 0/1 indicator log </w:t>
      </w:r>
      <w:r w:rsidR="0013340E" w:rsidRPr="00AB66AE">
        <w:rPr>
          <w:i/>
          <w:lang w:eastAsia="en-US"/>
        </w:rPr>
        <w:t>R</w:t>
      </w:r>
      <w:r w:rsidR="0013340E" w:rsidRPr="00AB66AE">
        <w:rPr>
          <w:lang w:eastAsia="en-US"/>
        </w:rPr>
        <w:t xml:space="preserve"> being &gt; 0 or &lt; 0 as the response variable in our analysis.</w:t>
      </w:r>
      <w:r w:rsidR="007A4C05" w:rsidRPr="00AB66AE">
        <w:rPr>
          <w:lang w:eastAsia="en-US"/>
        </w:rPr>
        <w:t xml:space="preserve"> At the original scale, this amounts to no. of revertants/nmol being greater/less than 1, respectively.</w:t>
      </w:r>
    </w:p>
    <w:p w14:paraId="35569783" w14:textId="77777777" w:rsidR="0013340E" w:rsidRDefault="00B474E5" w:rsidP="00E0076F">
      <w:pPr>
        <w:ind w:firstLine="270"/>
        <w:rPr>
          <w:lang w:eastAsia="en-US"/>
        </w:rPr>
      </w:pPr>
      <w:r w:rsidRPr="00AB66AE">
        <w:rPr>
          <w:lang w:eastAsia="en-US"/>
        </w:rPr>
        <w:t xml:space="preserve">The </w:t>
      </w:r>
      <w:r w:rsidR="000A24DA" w:rsidRPr="00AB66AE">
        <w:rPr>
          <w:lang w:eastAsia="en-US"/>
        </w:rPr>
        <w:t xml:space="preserve">results obtained are compared with previous studies on a </w:t>
      </w:r>
      <w:r w:rsidRPr="00AB66AE">
        <w:rPr>
          <w:lang w:eastAsia="en-US"/>
        </w:rPr>
        <w:t xml:space="preserve">second, and </w:t>
      </w:r>
      <w:r w:rsidR="000A24DA" w:rsidRPr="00AB66AE">
        <w:rPr>
          <w:lang w:eastAsia="en-US"/>
        </w:rPr>
        <w:t xml:space="preserve">more </w:t>
      </w:r>
      <w:r w:rsidRPr="00AB66AE">
        <w:rPr>
          <w:lang w:eastAsia="en-US"/>
        </w:rPr>
        <w:t>diverse, dataset records Ames mutagenicity of 508 chemical compounds (256 mutagens and 252 non-mutagens), and is taken from the CRC Handbook of Identified Carcinogens and Non-carcinogens [</w:t>
      </w:r>
      <w:r w:rsidR="0042018A" w:rsidRPr="00AB66AE">
        <w:rPr>
          <w:lang w:eastAsia="en-US"/>
        </w:rPr>
        <w:t>crc</w:t>
      </w:r>
      <w:r w:rsidRPr="00AB66AE">
        <w:rPr>
          <w:lang w:eastAsia="en-US"/>
        </w:rPr>
        <w:t>]. The set of descriptors for these compounds includes the above type of descriptors, as well as a large number of Atom-pair (AP) descriptors.</w:t>
      </w:r>
    </w:p>
    <w:p w14:paraId="55FF4891" w14:textId="77777777" w:rsidR="00331BFF" w:rsidRDefault="00331BFF" w:rsidP="00E0076F">
      <w:pPr>
        <w:ind w:firstLine="270"/>
        <w:rPr>
          <w:lang w:eastAsia="en-US"/>
        </w:rPr>
      </w:pPr>
      <w:r>
        <w:rPr>
          <w:lang w:eastAsia="en-US"/>
        </w:rPr>
        <w:t>Both datasets contain the same 3D and QC variables, while the TS and TC variables are slightly different. The numbers of each type of variables in them are summarized in Table 2. All variable names for both datasets are given in the supplementary material.</w:t>
      </w:r>
    </w:p>
    <w:p w14:paraId="3D8FC38F" w14:textId="77777777" w:rsidR="00331BFF" w:rsidRDefault="00331BFF" w:rsidP="00331BFF">
      <w:pPr>
        <w:spacing w:before="240" w:after="120"/>
        <w:jc w:val="center"/>
        <w:rPr>
          <w:bCs/>
        </w:rPr>
      </w:pPr>
      <w:r w:rsidRPr="00AB66AE">
        <w:rPr>
          <w:b/>
        </w:rPr>
        <w:t xml:space="preserve">Table </w:t>
      </w:r>
      <w:r>
        <w:rPr>
          <w:b/>
        </w:rPr>
        <w:t>2</w:t>
      </w:r>
      <w:r w:rsidRPr="00AB66AE">
        <w:rPr>
          <w:b/>
        </w:rPr>
        <w:t>.</w:t>
      </w:r>
      <w:r w:rsidRPr="00AB66AE">
        <w:t xml:space="preserve"> </w:t>
      </w:r>
      <w:r>
        <w:rPr>
          <w:bCs/>
        </w:rPr>
        <w:t>Number of different types of variables in two datasets</w:t>
      </w:r>
    </w:p>
    <w:tbl>
      <w:tblPr>
        <w:tblStyle w:val="TableGrid"/>
        <w:tblW w:w="0" w:type="auto"/>
        <w:tblInd w:w="1005" w:type="dxa"/>
        <w:tblLayout w:type="fixed"/>
        <w:tblLook w:val="04A0" w:firstRow="1" w:lastRow="0" w:firstColumn="1" w:lastColumn="0" w:noHBand="0" w:noVBand="1"/>
      </w:tblPr>
      <w:tblGrid>
        <w:gridCol w:w="1800"/>
        <w:gridCol w:w="1530"/>
        <w:gridCol w:w="1440"/>
        <w:gridCol w:w="1530"/>
        <w:gridCol w:w="1983"/>
      </w:tblGrid>
      <w:tr w:rsidR="00331BFF" w14:paraId="1C147D3E" w14:textId="77777777" w:rsidTr="007F5B92">
        <w:trPr>
          <w:trHeight w:val="382"/>
        </w:trPr>
        <w:tc>
          <w:tcPr>
            <w:tcW w:w="1800" w:type="dxa"/>
            <w:vMerge w:val="restart"/>
            <w:vAlign w:val="center"/>
          </w:tcPr>
          <w:p w14:paraId="4F4E1978" w14:textId="77777777" w:rsidR="00331BFF" w:rsidRPr="00331BFF" w:rsidRDefault="00331BFF" w:rsidP="00331BFF">
            <w:pPr>
              <w:pStyle w:val="NoSpacing"/>
              <w:jc w:val="center"/>
              <w:rPr>
                <w:b/>
                <w:sz w:val="20"/>
                <w:lang w:eastAsia="en-US"/>
              </w:rPr>
            </w:pPr>
            <w:r w:rsidRPr="00331BFF">
              <w:rPr>
                <w:b/>
                <w:sz w:val="20"/>
                <w:lang w:eastAsia="en-US"/>
              </w:rPr>
              <w:t>Dataset</w:t>
            </w:r>
          </w:p>
        </w:tc>
        <w:tc>
          <w:tcPr>
            <w:tcW w:w="6483" w:type="dxa"/>
            <w:gridSpan w:val="4"/>
            <w:vAlign w:val="center"/>
          </w:tcPr>
          <w:p w14:paraId="0233E63E" w14:textId="77777777" w:rsidR="00331BFF" w:rsidRPr="00331BFF" w:rsidRDefault="00331BFF" w:rsidP="00331BFF">
            <w:pPr>
              <w:pStyle w:val="NoSpacing"/>
              <w:jc w:val="center"/>
              <w:rPr>
                <w:b/>
                <w:sz w:val="20"/>
                <w:lang w:eastAsia="en-US"/>
              </w:rPr>
            </w:pPr>
            <w:r w:rsidRPr="00331BFF">
              <w:rPr>
                <w:b/>
                <w:sz w:val="20"/>
                <w:lang w:eastAsia="en-US"/>
              </w:rPr>
              <w:t>Number of variables for each type</w:t>
            </w:r>
          </w:p>
        </w:tc>
      </w:tr>
      <w:tr w:rsidR="00331BFF" w14:paraId="137F1C1A" w14:textId="77777777" w:rsidTr="007F5B92">
        <w:trPr>
          <w:trHeight w:val="391"/>
        </w:trPr>
        <w:tc>
          <w:tcPr>
            <w:tcW w:w="1800" w:type="dxa"/>
            <w:vMerge/>
            <w:vAlign w:val="center"/>
          </w:tcPr>
          <w:p w14:paraId="59156726" w14:textId="77777777" w:rsidR="00331BFF" w:rsidRPr="00331BFF" w:rsidRDefault="00331BFF" w:rsidP="00331BFF">
            <w:pPr>
              <w:pStyle w:val="NoSpacing"/>
              <w:jc w:val="center"/>
              <w:rPr>
                <w:b/>
                <w:sz w:val="20"/>
                <w:lang w:eastAsia="en-US"/>
              </w:rPr>
            </w:pPr>
          </w:p>
        </w:tc>
        <w:tc>
          <w:tcPr>
            <w:tcW w:w="1530" w:type="dxa"/>
            <w:vAlign w:val="center"/>
          </w:tcPr>
          <w:p w14:paraId="2523136B" w14:textId="77777777" w:rsidR="00331BFF" w:rsidRPr="00331BFF" w:rsidRDefault="00331BFF" w:rsidP="00331BFF">
            <w:pPr>
              <w:pStyle w:val="NoSpacing"/>
              <w:jc w:val="center"/>
              <w:rPr>
                <w:b/>
                <w:sz w:val="20"/>
                <w:lang w:eastAsia="en-US"/>
              </w:rPr>
            </w:pPr>
            <w:r w:rsidRPr="00331BFF">
              <w:rPr>
                <w:b/>
                <w:sz w:val="20"/>
                <w:lang w:eastAsia="en-US"/>
              </w:rPr>
              <w:t>Topostructural</w:t>
            </w:r>
          </w:p>
        </w:tc>
        <w:tc>
          <w:tcPr>
            <w:tcW w:w="1440" w:type="dxa"/>
            <w:vAlign w:val="center"/>
          </w:tcPr>
          <w:p w14:paraId="4DACB7F4" w14:textId="77777777" w:rsidR="00331BFF" w:rsidRPr="00331BFF" w:rsidRDefault="00331BFF" w:rsidP="00331BFF">
            <w:pPr>
              <w:pStyle w:val="NoSpacing"/>
              <w:jc w:val="center"/>
              <w:rPr>
                <w:b/>
                <w:sz w:val="20"/>
                <w:lang w:eastAsia="en-US"/>
              </w:rPr>
            </w:pPr>
            <w:r w:rsidRPr="00331BFF">
              <w:rPr>
                <w:b/>
                <w:sz w:val="20"/>
                <w:lang w:eastAsia="en-US"/>
              </w:rPr>
              <w:t>Topochemical</w:t>
            </w:r>
          </w:p>
        </w:tc>
        <w:tc>
          <w:tcPr>
            <w:tcW w:w="1530" w:type="dxa"/>
            <w:vAlign w:val="center"/>
          </w:tcPr>
          <w:p w14:paraId="7619DB70" w14:textId="77777777" w:rsidR="00331BFF" w:rsidRPr="00331BFF" w:rsidRDefault="00331BFF" w:rsidP="00331BFF">
            <w:pPr>
              <w:pStyle w:val="NoSpacing"/>
              <w:jc w:val="center"/>
              <w:rPr>
                <w:b/>
                <w:sz w:val="20"/>
                <w:lang w:eastAsia="en-US"/>
              </w:rPr>
            </w:pPr>
            <w:r w:rsidRPr="00331BFF">
              <w:rPr>
                <w:b/>
                <w:sz w:val="20"/>
                <w:lang w:eastAsia="en-US"/>
              </w:rPr>
              <w:t>3-dimensional</w:t>
            </w:r>
          </w:p>
        </w:tc>
        <w:tc>
          <w:tcPr>
            <w:tcW w:w="1983" w:type="dxa"/>
            <w:vAlign w:val="center"/>
          </w:tcPr>
          <w:p w14:paraId="590442AF" w14:textId="77777777" w:rsidR="00331BFF" w:rsidRPr="00331BFF" w:rsidRDefault="00331BFF" w:rsidP="00331BFF">
            <w:pPr>
              <w:pStyle w:val="NoSpacing"/>
              <w:jc w:val="center"/>
              <w:rPr>
                <w:b/>
                <w:sz w:val="20"/>
                <w:lang w:eastAsia="en-US"/>
              </w:rPr>
            </w:pPr>
            <w:r w:rsidRPr="00331BFF">
              <w:rPr>
                <w:b/>
                <w:sz w:val="20"/>
                <w:lang w:eastAsia="en-US"/>
              </w:rPr>
              <w:t>Quantum-Chemical</w:t>
            </w:r>
          </w:p>
        </w:tc>
      </w:tr>
      <w:tr w:rsidR="00331BFF" w14:paraId="7A1695DE" w14:textId="77777777" w:rsidTr="007F5B92">
        <w:trPr>
          <w:trHeight w:val="418"/>
        </w:trPr>
        <w:tc>
          <w:tcPr>
            <w:tcW w:w="1800" w:type="dxa"/>
            <w:vAlign w:val="center"/>
          </w:tcPr>
          <w:p w14:paraId="0E65D3D6" w14:textId="77777777" w:rsidR="00331BFF" w:rsidRPr="00331BFF" w:rsidRDefault="00331BFF" w:rsidP="00331BFF">
            <w:pPr>
              <w:pStyle w:val="NoSpacing"/>
              <w:jc w:val="center"/>
              <w:rPr>
                <w:b/>
                <w:sz w:val="20"/>
                <w:lang w:eastAsia="en-US"/>
              </w:rPr>
            </w:pPr>
            <w:r w:rsidRPr="00331BFF">
              <w:rPr>
                <w:b/>
                <w:sz w:val="20"/>
              </w:rPr>
              <w:t>508 compound diverse dataset</w:t>
            </w:r>
          </w:p>
        </w:tc>
        <w:tc>
          <w:tcPr>
            <w:tcW w:w="1530" w:type="dxa"/>
            <w:vAlign w:val="center"/>
          </w:tcPr>
          <w:p w14:paraId="737C69AB" w14:textId="77777777" w:rsidR="00331BFF" w:rsidRPr="00331BFF" w:rsidRDefault="00331BFF" w:rsidP="00331BFF">
            <w:pPr>
              <w:pStyle w:val="NoSpacing"/>
              <w:jc w:val="center"/>
              <w:rPr>
                <w:sz w:val="20"/>
                <w:lang w:eastAsia="en-US"/>
              </w:rPr>
            </w:pPr>
            <w:r w:rsidRPr="00331BFF">
              <w:rPr>
                <w:sz w:val="20"/>
                <w:lang w:eastAsia="en-US"/>
              </w:rPr>
              <w:t>103</w:t>
            </w:r>
          </w:p>
        </w:tc>
        <w:tc>
          <w:tcPr>
            <w:tcW w:w="1440" w:type="dxa"/>
            <w:vAlign w:val="center"/>
          </w:tcPr>
          <w:p w14:paraId="06EEB66B" w14:textId="77777777" w:rsidR="00331BFF" w:rsidRPr="00331BFF" w:rsidRDefault="00331BFF" w:rsidP="00331BFF">
            <w:pPr>
              <w:pStyle w:val="NoSpacing"/>
              <w:jc w:val="center"/>
              <w:rPr>
                <w:sz w:val="20"/>
                <w:lang w:eastAsia="en-US"/>
              </w:rPr>
            </w:pPr>
            <w:r w:rsidRPr="00331BFF">
              <w:rPr>
                <w:sz w:val="20"/>
                <w:lang w:eastAsia="en-US"/>
              </w:rPr>
              <w:t>195</w:t>
            </w:r>
          </w:p>
        </w:tc>
        <w:tc>
          <w:tcPr>
            <w:tcW w:w="1530" w:type="dxa"/>
            <w:vAlign w:val="center"/>
          </w:tcPr>
          <w:p w14:paraId="0ED8CC90" w14:textId="77777777" w:rsidR="00331BFF" w:rsidRPr="00331BFF" w:rsidRDefault="00331BFF" w:rsidP="00331BFF">
            <w:pPr>
              <w:pStyle w:val="NoSpacing"/>
              <w:jc w:val="center"/>
              <w:rPr>
                <w:sz w:val="20"/>
                <w:lang w:eastAsia="en-US"/>
              </w:rPr>
            </w:pPr>
            <w:r w:rsidRPr="00331BFF">
              <w:rPr>
                <w:sz w:val="20"/>
                <w:lang w:eastAsia="en-US"/>
              </w:rPr>
              <w:t>3</w:t>
            </w:r>
          </w:p>
        </w:tc>
        <w:tc>
          <w:tcPr>
            <w:tcW w:w="1983" w:type="dxa"/>
            <w:vAlign w:val="center"/>
          </w:tcPr>
          <w:p w14:paraId="2E2C71CD" w14:textId="77777777" w:rsidR="00331BFF" w:rsidRPr="00331BFF" w:rsidRDefault="00331BFF" w:rsidP="00331BFF">
            <w:pPr>
              <w:pStyle w:val="NoSpacing"/>
              <w:jc w:val="center"/>
              <w:rPr>
                <w:sz w:val="20"/>
                <w:lang w:eastAsia="en-US"/>
              </w:rPr>
            </w:pPr>
            <w:r w:rsidRPr="00331BFF">
              <w:rPr>
                <w:sz w:val="20"/>
                <w:lang w:eastAsia="en-US"/>
              </w:rPr>
              <w:t>6</w:t>
            </w:r>
          </w:p>
        </w:tc>
      </w:tr>
      <w:tr w:rsidR="00331BFF" w14:paraId="69D30398" w14:textId="77777777" w:rsidTr="007F5B92">
        <w:trPr>
          <w:trHeight w:val="229"/>
        </w:trPr>
        <w:tc>
          <w:tcPr>
            <w:tcW w:w="1800" w:type="dxa"/>
            <w:vAlign w:val="center"/>
          </w:tcPr>
          <w:p w14:paraId="4F806207" w14:textId="77777777" w:rsidR="00331BFF" w:rsidRPr="00331BFF" w:rsidRDefault="00331BFF" w:rsidP="00331BFF">
            <w:pPr>
              <w:pStyle w:val="NoSpacing"/>
              <w:jc w:val="center"/>
              <w:rPr>
                <w:b/>
                <w:sz w:val="20"/>
                <w:lang w:eastAsia="en-US"/>
              </w:rPr>
            </w:pPr>
            <w:r w:rsidRPr="00331BFF">
              <w:rPr>
                <w:b/>
                <w:sz w:val="20"/>
              </w:rPr>
              <w:t>95 amines congeneric dataset</w:t>
            </w:r>
          </w:p>
        </w:tc>
        <w:tc>
          <w:tcPr>
            <w:tcW w:w="1530" w:type="dxa"/>
            <w:vAlign w:val="center"/>
          </w:tcPr>
          <w:p w14:paraId="0B3D9477" w14:textId="77777777" w:rsidR="00331BFF" w:rsidRPr="00331BFF" w:rsidRDefault="00331BFF" w:rsidP="00331BFF">
            <w:pPr>
              <w:pStyle w:val="NoSpacing"/>
              <w:jc w:val="center"/>
              <w:rPr>
                <w:sz w:val="20"/>
                <w:lang w:eastAsia="en-US"/>
              </w:rPr>
            </w:pPr>
            <w:r w:rsidRPr="00331BFF">
              <w:rPr>
                <w:sz w:val="20"/>
                <w:lang w:eastAsia="en-US"/>
              </w:rPr>
              <w:t>108</w:t>
            </w:r>
          </w:p>
        </w:tc>
        <w:tc>
          <w:tcPr>
            <w:tcW w:w="1440" w:type="dxa"/>
            <w:vAlign w:val="center"/>
          </w:tcPr>
          <w:p w14:paraId="54755E9D" w14:textId="77777777" w:rsidR="00331BFF" w:rsidRPr="00331BFF" w:rsidRDefault="00331BFF" w:rsidP="00331BFF">
            <w:pPr>
              <w:pStyle w:val="NoSpacing"/>
              <w:jc w:val="center"/>
              <w:rPr>
                <w:sz w:val="20"/>
                <w:lang w:eastAsia="en-US"/>
              </w:rPr>
            </w:pPr>
            <w:r w:rsidRPr="00331BFF">
              <w:rPr>
                <w:sz w:val="20"/>
                <w:lang w:eastAsia="en-US"/>
              </w:rPr>
              <w:t>158</w:t>
            </w:r>
          </w:p>
        </w:tc>
        <w:tc>
          <w:tcPr>
            <w:tcW w:w="1530" w:type="dxa"/>
            <w:vAlign w:val="center"/>
          </w:tcPr>
          <w:p w14:paraId="35BB8E85" w14:textId="77777777" w:rsidR="00331BFF" w:rsidRPr="00331BFF" w:rsidRDefault="00331BFF" w:rsidP="00331BFF">
            <w:pPr>
              <w:pStyle w:val="NoSpacing"/>
              <w:jc w:val="center"/>
              <w:rPr>
                <w:sz w:val="20"/>
                <w:lang w:eastAsia="en-US"/>
              </w:rPr>
            </w:pPr>
            <w:r w:rsidRPr="00331BFF">
              <w:rPr>
                <w:sz w:val="20"/>
                <w:lang w:eastAsia="en-US"/>
              </w:rPr>
              <w:t>3</w:t>
            </w:r>
          </w:p>
        </w:tc>
        <w:tc>
          <w:tcPr>
            <w:tcW w:w="1983" w:type="dxa"/>
            <w:vAlign w:val="center"/>
          </w:tcPr>
          <w:p w14:paraId="775743DA" w14:textId="77777777" w:rsidR="00331BFF" w:rsidRPr="00331BFF" w:rsidRDefault="00331BFF" w:rsidP="00331BFF">
            <w:pPr>
              <w:pStyle w:val="NoSpacing"/>
              <w:jc w:val="center"/>
              <w:rPr>
                <w:sz w:val="20"/>
                <w:lang w:eastAsia="en-US"/>
              </w:rPr>
            </w:pPr>
            <w:r w:rsidRPr="00331BFF">
              <w:rPr>
                <w:sz w:val="20"/>
                <w:lang w:eastAsia="en-US"/>
              </w:rPr>
              <w:t>6</w:t>
            </w:r>
          </w:p>
        </w:tc>
      </w:tr>
    </w:tbl>
    <w:p w14:paraId="5F3DD2BB" w14:textId="77777777" w:rsidR="00331BFF" w:rsidRPr="00AB66AE" w:rsidRDefault="00331BFF" w:rsidP="00331BFF">
      <w:pPr>
        <w:spacing w:before="240" w:after="120"/>
        <w:jc w:val="center"/>
        <w:rPr>
          <w:lang w:eastAsia="en-US"/>
        </w:rPr>
      </w:pPr>
    </w:p>
    <w:p w14:paraId="61CA3B14" w14:textId="77777777" w:rsidR="00B474E5" w:rsidRPr="00AB66AE" w:rsidRDefault="00B474E5" w:rsidP="00E0076F">
      <w:pPr>
        <w:rPr>
          <w:lang w:eastAsia="en-US"/>
        </w:rPr>
      </w:pPr>
    </w:p>
    <w:p w14:paraId="264964BB" w14:textId="77777777" w:rsidR="00B474E5" w:rsidRDefault="00B474E5" w:rsidP="00E0076F">
      <w:pPr>
        <w:rPr>
          <w:i/>
          <w:lang w:eastAsia="en-US"/>
        </w:rPr>
      </w:pPr>
      <w:r w:rsidRPr="00AB66AE">
        <w:rPr>
          <w:i/>
          <w:lang w:eastAsia="en-US"/>
        </w:rPr>
        <w:t xml:space="preserve">3.2. </w:t>
      </w:r>
      <w:r w:rsidR="009D0BC3">
        <w:rPr>
          <w:i/>
          <w:lang w:eastAsia="en-US"/>
        </w:rPr>
        <w:t>Descriptors</w:t>
      </w:r>
    </w:p>
    <w:p w14:paraId="68AA1413" w14:textId="77777777" w:rsidR="009D0BC3" w:rsidRDefault="009D0BC3" w:rsidP="00E0076F">
      <w:pPr>
        <w:rPr>
          <w:lang w:eastAsia="en-US"/>
        </w:rPr>
      </w:pPr>
    </w:p>
    <w:p w14:paraId="5FD11B4E" w14:textId="77777777" w:rsidR="009D0BC3" w:rsidRPr="009D0BC3" w:rsidRDefault="009D0BC3" w:rsidP="009D0BC3">
      <w:pPr>
        <w:ind w:firstLine="270"/>
        <w:rPr>
          <w:lang w:eastAsia="en-US"/>
        </w:rPr>
      </w:pPr>
      <w:r>
        <w:rPr>
          <w:lang w:eastAsia="en-US"/>
        </w:rPr>
        <w:t>&lt;Descriptor calculation deta</w:t>
      </w:r>
      <w:r w:rsidR="00E00739">
        <w:rPr>
          <w:lang w:eastAsia="en-US"/>
        </w:rPr>
        <w:t>i</w:t>
      </w:r>
      <w:r>
        <w:rPr>
          <w:lang w:eastAsia="en-US"/>
        </w:rPr>
        <w:t>ls&gt;</w:t>
      </w:r>
    </w:p>
    <w:p w14:paraId="74116995" w14:textId="77777777" w:rsidR="009D0BC3" w:rsidRDefault="009D0BC3" w:rsidP="00E0076F">
      <w:pPr>
        <w:rPr>
          <w:i/>
          <w:lang w:eastAsia="en-US"/>
        </w:rPr>
      </w:pPr>
    </w:p>
    <w:p w14:paraId="5B0C68B2" w14:textId="77777777" w:rsidR="009D0BC3" w:rsidRPr="00AB66AE" w:rsidRDefault="009D0BC3" w:rsidP="009D0BC3">
      <w:pPr>
        <w:rPr>
          <w:i/>
          <w:lang w:eastAsia="en-US"/>
        </w:rPr>
      </w:pPr>
      <w:r w:rsidRPr="00AB66AE">
        <w:rPr>
          <w:i/>
          <w:lang w:eastAsia="en-US"/>
        </w:rPr>
        <w:t>3.2. Methods</w:t>
      </w:r>
    </w:p>
    <w:p w14:paraId="06196057" w14:textId="77777777" w:rsidR="00B474E5" w:rsidRPr="00AB66AE" w:rsidRDefault="00B474E5" w:rsidP="00E0076F">
      <w:pPr>
        <w:ind w:firstLine="270"/>
        <w:rPr>
          <w:lang w:eastAsia="en-US"/>
        </w:rPr>
      </w:pPr>
    </w:p>
    <w:p w14:paraId="16919DC2" w14:textId="77777777" w:rsidR="003E27ED" w:rsidRPr="00AB66AE" w:rsidRDefault="003E27ED" w:rsidP="00E0076F">
      <w:pPr>
        <w:rPr>
          <w:lang w:eastAsia="en-US"/>
        </w:rPr>
      </w:pPr>
      <w:r w:rsidRPr="00AB66AE">
        <w:rPr>
          <w:lang w:eastAsia="en-US"/>
        </w:rPr>
        <w:t>3.2.1. Variable selection</w:t>
      </w:r>
    </w:p>
    <w:p w14:paraId="6B5DDF22" w14:textId="77777777" w:rsidR="007A4C05" w:rsidRPr="00AB66AE" w:rsidRDefault="007A4C05" w:rsidP="00E0076F">
      <w:pPr>
        <w:rPr>
          <w:lang w:eastAsia="en-US"/>
        </w:rPr>
      </w:pPr>
    </w:p>
    <w:p w14:paraId="0B461C62" w14:textId="77777777" w:rsidR="003E27ED" w:rsidRPr="00AB66AE" w:rsidRDefault="00700110" w:rsidP="00E0076F">
      <w:pPr>
        <w:ind w:firstLine="270"/>
        <w:rPr>
          <w:lang w:eastAsia="en-US"/>
        </w:rPr>
      </w:pPr>
      <w:r w:rsidRPr="00AB66AE">
        <w:rPr>
          <w:lang w:eastAsia="en-US"/>
        </w:rPr>
        <w:t>Because the number of samples (</w:t>
      </w:r>
      <w:r w:rsidRPr="00AB66AE">
        <w:rPr>
          <w:i/>
          <w:lang w:eastAsia="en-US"/>
        </w:rPr>
        <w:t>n</w:t>
      </w:r>
      <w:r w:rsidRPr="00AB66AE">
        <w:rPr>
          <w:lang w:eastAsia="en-US"/>
        </w:rPr>
        <w:t xml:space="preserve"> = 95) </w:t>
      </w:r>
      <w:r w:rsidR="00060AE5" w:rsidRPr="00AB66AE">
        <w:rPr>
          <w:lang w:eastAsia="en-US"/>
        </w:rPr>
        <w:t>is</w:t>
      </w:r>
      <w:r w:rsidRPr="00AB66AE">
        <w:rPr>
          <w:lang w:eastAsia="en-US"/>
        </w:rPr>
        <w:t xml:space="preserve"> smaller than the number of variables (</w:t>
      </w:r>
      <w:r w:rsidRPr="00AB66AE">
        <w:rPr>
          <w:i/>
          <w:lang w:eastAsia="en-US"/>
        </w:rPr>
        <w:t>p</w:t>
      </w:r>
      <w:r w:rsidRPr="00AB66AE">
        <w:rPr>
          <w:lang w:eastAsia="en-US"/>
        </w:rPr>
        <w:t xml:space="preserve"> = 275)</w:t>
      </w:r>
      <w:r w:rsidR="00060AE5" w:rsidRPr="00AB66AE">
        <w:rPr>
          <w:lang w:eastAsia="en-US"/>
        </w:rPr>
        <w:t>, regression-based methods of variable selection like stepwise forward and backward selection are not applicable in our scenario.</w:t>
      </w:r>
      <w:r w:rsidR="00183F70" w:rsidRPr="00AB66AE">
        <w:rPr>
          <w:lang w:eastAsia="en-US"/>
        </w:rPr>
        <w:t xml:space="preserve"> </w:t>
      </w:r>
      <w:commentRangeStart w:id="59"/>
      <w:r w:rsidR="00183F70" w:rsidRPr="00AB66AE">
        <w:rPr>
          <w:lang w:eastAsia="en-US"/>
        </w:rPr>
        <w:t>Here</w:t>
      </w:r>
      <w:commentRangeEnd w:id="59"/>
      <w:r w:rsidR="004C4061">
        <w:rPr>
          <w:rStyle w:val="CommentReference"/>
          <w:color w:val="auto"/>
          <w:lang w:eastAsia="en-US"/>
        </w:rPr>
        <w:commentReference w:id="59"/>
      </w:r>
      <w:r w:rsidR="00183F70" w:rsidRPr="00AB66AE">
        <w:rPr>
          <w:lang w:eastAsia="en-US"/>
        </w:rPr>
        <w:t xml:space="preserve"> we use</w:t>
      </w:r>
      <w:ins w:id="60" w:author="Author">
        <w:r w:rsidR="004C4061">
          <w:rPr>
            <w:lang w:eastAsia="en-US"/>
          </w:rPr>
          <w:t>d</w:t>
        </w:r>
      </w:ins>
      <w:r w:rsidR="00183F70" w:rsidRPr="00AB66AE">
        <w:rPr>
          <w:lang w:eastAsia="en-US"/>
        </w:rPr>
        <w:t xml:space="preserve"> the Interrelated Two-way Clustering (ITC) algorithm to do the variable selection. This algorithm </w:t>
      </w:r>
      <w:r w:rsidR="006871D2" w:rsidRPr="00AB66AE">
        <w:rPr>
          <w:lang w:eastAsia="en-US"/>
        </w:rPr>
        <w:t xml:space="preserve">takes in a number of predictor groups, which are pre-determined or obtained by some known unsupervised clustering method (like K-means). It then </w:t>
      </w:r>
      <w:r w:rsidR="00183F70" w:rsidRPr="00AB66AE">
        <w:rPr>
          <w:lang w:eastAsia="en-US"/>
        </w:rPr>
        <w:t xml:space="preserve">hypothesizes that </w:t>
      </w:r>
      <w:r w:rsidR="006871D2" w:rsidRPr="00AB66AE">
        <w:rPr>
          <w:lang w:eastAsia="en-US"/>
        </w:rPr>
        <w:t>if we include only the important predictors and classify samples independently for each predictor groups, the classification should be identical. Keeping this in mind, an iterative procedure is used to eliminate predictors until the classifications based on different predictor groups achieve a certain level of similarity.</w:t>
      </w:r>
    </w:p>
    <w:p w14:paraId="1BBB86FD" w14:textId="77777777" w:rsidR="006871D2" w:rsidRPr="00AB66AE" w:rsidRDefault="006871D2" w:rsidP="00E0076F">
      <w:pPr>
        <w:ind w:firstLine="270"/>
        <w:rPr>
          <w:lang w:eastAsia="en-US"/>
        </w:rPr>
      </w:pPr>
      <w:r w:rsidRPr="00AB66AE">
        <w:rPr>
          <w:lang w:eastAsia="en-US"/>
        </w:rPr>
        <w:lastRenderedPageBreak/>
        <w:t>A detailed description of the algorithm can be found in the original paper [</w:t>
      </w:r>
      <w:r w:rsidR="0042018A" w:rsidRPr="00AB66AE">
        <w:rPr>
          <w:lang w:eastAsia="en-US"/>
        </w:rPr>
        <w:t>itc</w:t>
      </w:r>
      <w:r w:rsidRPr="00AB66AE">
        <w:rPr>
          <w:lang w:eastAsia="en-US"/>
        </w:rPr>
        <w:t xml:space="preserve">], and its implementation in QSAR was done by Majumdar </w:t>
      </w:r>
      <w:r w:rsidRPr="00AB66AE">
        <w:rPr>
          <w:i/>
          <w:lang w:eastAsia="en-US"/>
        </w:rPr>
        <w:t>et al</w:t>
      </w:r>
      <w:r w:rsidRPr="00AB66AE">
        <w:rPr>
          <w:lang w:eastAsia="en-US"/>
        </w:rPr>
        <w:t xml:space="preserve"> [</w:t>
      </w:r>
      <w:r w:rsidR="0042018A" w:rsidRPr="00AB66AE">
        <w:rPr>
          <w:lang w:eastAsia="en-US"/>
        </w:rPr>
        <w:t>itc508</w:t>
      </w:r>
      <w:r w:rsidRPr="00AB66AE">
        <w:rPr>
          <w:lang w:eastAsia="en-US"/>
        </w:rPr>
        <w:t>].</w:t>
      </w:r>
    </w:p>
    <w:p w14:paraId="043651E9" w14:textId="77777777" w:rsidR="00700110" w:rsidRPr="00AB66AE" w:rsidRDefault="00700110" w:rsidP="00E0076F">
      <w:pPr>
        <w:rPr>
          <w:lang w:eastAsia="en-US"/>
        </w:rPr>
      </w:pPr>
    </w:p>
    <w:p w14:paraId="32F0FB63" w14:textId="77777777" w:rsidR="003E27ED" w:rsidRPr="00AB66AE" w:rsidRDefault="003E27ED" w:rsidP="00E0076F">
      <w:pPr>
        <w:rPr>
          <w:lang w:eastAsia="en-US"/>
        </w:rPr>
      </w:pPr>
      <w:r w:rsidRPr="00AB66AE">
        <w:rPr>
          <w:lang w:eastAsia="en-US"/>
        </w:rPr>
        <w:t>3.2.2. Hierarchical QSAR and predictive models</w:t>
      </w:r>
    </w:p>
    <w:p w14:paraId="61E8D117" w14:textId="77777777" w:rsidR="003E27ED" w:rsidRPr="00AB66AE" w:rsidRDefault="003E27ED" w:rsidP="00E0076F">
      <w:pPr>
        <w:rPr>
          <w:lang w:eastAsia="en-US"/>
        </w:rPr>
      </w:pPr>
    </w:p>
    <w:p w14:paraId="3BAA4E2D" w14:textId="77777777" w:rsidR="003E27ED" w:rsidRPr="00AB66AE" w:rsidRDefault="00153C9F" w:rsidP="00E0076F">
      <w:pPr>
        <w:ind w:firstLine="270"/>
        <w:rPr>
          <w:lang w:eastAsia="en-US"/>
        </w:rPr>
      </w:pPr>
      <w:r w:rsidRPr="00AB66AE">
        <w:rPr>
          <w:lang w:eastAsia="en-US"/>
        </w:rPr>
        <w:t xml:space="preserve">We take a hierarchical approach to build the predictive model. Starting from </w:t>
      </w:r>
      <w:del w:id="61" w:author="Author">
        <w:r w:rsidRPr="00AB66AE" w:rsidDel="004C4061">
          <w:rPr>
            <w:lang w:eastAsia="en-US"/>
          </w:rPr>
          <w:delText>topostructural</w:delText>
        </w:r>
      </w:del>
      <w:r w:rsidRPr="00AB66AE">
        <w:rPr>
          <w:lang w:eastAsia="en-US"/>
        </w:rPr>
        <w:t xml:space="preserve"> </w:t>
      </w:r>
      <w:ins w:id="62" w:author="Author">
        <w:r w:rsidR="004C4061">
          <w:rPr>
            <w:lang w:eastAsia="en-US"/>
          </w:rPr>
          <w:t xml:space="preserve">the set of TS </w:t>
        </w:r>
      </w:ins>
      <w:r w:rsidRPr="00AB66AE">
        <w:rPr>
          <w:lang w:eastAsia="en-US"/>
        </w:rPr>
        <w:t xml:space="preserve">variables, we keep on including </w:t>
      </w:r>
      <w:del w:id="63" w:author="Author">
        <w:r w:rsidRPr="00AB66AE" w:rsidDel="004C4061">
          <w:rPr>
            <w:lang w:eastAsia="en-US"/>
          </w:rPr>
          <w:delText xml:space="preserve">topochemical, </w:delText>
        </w:r>
      </w:del>
      <w:ins w:id="64" w:author="Author">
        <w:r w:rsidR="004C4061">
          <w:rPr>
            <w:lang w:eastAsia="en-US"/>
          </w:rPr>
          <w:t xml:space="preserve">TC, </w:t>
        </w:r>
      </w:ins>
      <w:r w:rsidRPr="00AB66AE">
        <w:rPr>
          <w:lang w:eastAsia="en-US"/>
        </w:rPr>
        <w:t xml:space="preserve">3-dimensional and quantum-chemical variables and check predictive performance of all the models. To tackle high collinearity among different predictors, we use ridge regression to build our predictive models. Given </w:t>
      </w:r>
      <w:r w:rsidRPr="00AB66AE">
        <w:rPr>
          <w:i/>
          <w:lang w:eastAsia="en-US"/>
        </w:rPr>
        <w:t>n</w:t>
      </w:r>
      <w:r w:rsidRPr="00AB66AE">
        <w:rPr>
          <w:lang w:eastAsia="en-US"/>
        </w:rPr>
        <w:t xml:space="preserve"> samples and </w:t>
      </w:r>
      <w:r w:rsidRPr="00AB66AE">
        <w:rPr>
          <w:i/>
          <w:lang w:eastAsia="en-US"/>
        </w:rPr>
        <w:t>p</w:t>
      </w:r>
      <w:r w:rsidRPr="00AB66AE">
        <w:rPr>
          <w:lang w:eastAsia="en-US"/>
        </w:rPr>
        <w:t xml:space="preserve"> variables, the </w:t>
      </w:r>
      <w:r w:rsidRPr="00AB66AE">
        <w:rPr>
          <w:i/>
          <w:lang w:eastAsia="en-US"/>
        </w:rPr>
        <w:t xml:space="preserve">n </w:t>
      </w:r>
      <w:r w:rsidRPr="00AB66AE">
        <w:rPr>
          <w:lang w:eastAsia="en-US"/>
        </w:rPr>
        <w:t xml:space="preserve">× </w:t>
      </w:r>
      <w:r w:rsidRPr="00AB66AE">
        <w:rPr>
          <w:i/>
          <w:lang w:eastAsia="en-US"/>
        </w:rPr>
        <w:t>p</w:t>
      </w:r>
      <w:r w:rsidRPr="00AB66AE">
        <w:rPr>
          <w:lang w:eastAsia="en-US"/>
        </w:rPr>
        <w:t xml:space="preserve"> data matrix of predictors </w:t>
      </w:r>
      <w:r w:rsidRPr="00AB66AE">
        <w:rPr>
          <w:b/>
          <w:i/>
          <w:lang w:eastAsia="en-US"/>
        </w:rPr>
        <w:t>X</w:t>
      </w:r>
      <w:r w:rsidRPr="00AB66AE">
        <w:rPr>
          <w:b/>
          <w:lang w:eastAsia="en-US"/>
        </w:rPr>
        <w:t xml:space="preserve"> </w:t>
      </w:r>
      <w:r w:rsidRPr="00AB66AE">
        <w:rPr>
          <w:lang w:eastAsia="en-US"/>
        </w:rPr>
        <w:t xml:space="preserve">and </w:t>
      </w:r>
      <w:r w:rsidR="001C6046" w:rsidRPr="00AB66AE">
        <w:rPr>
          <w:i/>
          <w:lang w:eastAsia="en-US"/>
        </w:rPr>
        <w:t xml:space="preserve">n </w:t>
      </w:r>
      <w:r w:rsidR="001C6046" w:rsidRPr="00AB66AE">
        <w:rPr>
          <w:lang w:eastAsia="en-US"/>
        </w:rPr>
        <w:t xml:space="preserve">× </w:t>
      </w:r>
      <w:r w:rsidR="001C6046" w:rsidRPr="00AB66AE">
        <w:rPr>
          <w:i/>
          <w:lang w:eastAsia="en-US"/>
        </w:rPr>
        <w:t>1</w:t>
      </w:r>
      <w:r w:rsidRPr="00AB66AE">
        <w:rPr>
          <w:lang w:eastAsia="en-US"/>
        </w:rPr>
        <w:t xml:space="preserve"> vector of 0/1 responses </w:t>
      </w:r>
      <w:r w:rsidRPr="00AB66AE">
        <w:rPr>
          <w:b/>
          <w:i/>
          <w:lang w:eastAsia="en-US"/>
        </w:rPr>
        <w:t>Y</w:t>
      </w:r>
      <w:r w:rsidRPr="00AB66AE">
        <w:rPr>
          <w:lang w:eastAsia="en-US"/>
        </w:rPr>
        <w:t>, the vector of coefficients obtained by ridge regression is defined as:</w:t>
      </w:r>
    </w:p>
    <w:tbl>
      <w:tblPr>
        <w:tblW w:w="0" w:type="auto"/>
        <w:tblCellMar>
          <w:left w:w="70" w:type="dxa"/>
          <w:right w:w="70" w:type="dxa"/>
        </w:tblCellMar>
        <w:tblLook w:val="0000" w:firstRow="0" w:lastRow="0" w:firstColumn="0" w:lastColumn="0" w:noHBand="0" w:noVBand="0"/>
      </w:tblPr>
      <w:tblGrid>
        <w:gridCol w:w="9422"/>
        <w:gridCol w:w="643"/>
      </w:tblGrid>
      <w:tr w:rsidR="004C5DF5" w:rsidRPr="00AB66AE" w14:paraId="14DD225B" w14:textId="77777777" w:rsidTr="00AB66AE">
        <w:tc>
          <w:tcPr>
            <w:tcW w:w="9422" w:type="dxa"/>
          </w:tcPr>
          <w:p w14:paraId="0F85E0A1" w14:textId="77777777" w:rsidR="004C5DF5" w:rsidRPr="00AB66AE" w:rsidRDefault="004C5DF5" w:rsidP="00E0076F">
            <w:pPr>
              <w:jc w:val="center"/>
              <w:rPr>
                <w:snapToGrid w:val="0"/>
              </w:rPr>
            </w:pPr>
            <w:r w:rsidRPr="00AB66AE">
              <w:rPr>
                <w:b/>
                <w:i/>
                <w:lang w:eastAsia="en-US"/>
              </w:rPr>
              <w:t>b</w:t>
            </w:r>
            <w:r w:rsidRPr="00AB66AE">
              <w:rPr>
                <w:i/>
                <w:lang w:eastAsia="en-US"/>
              </w:rPr>
              <w:t xml:space="preserve"> = </w:t>
            </w:r>
            <w:r w:rsidRPr="00AB66AE">
              <w:rPr>
                <w:lang w:eastAsia="en-US"/>
              </w:rPr>
              <w:t>(</w:t>
            </w:r>
            <w:r w:rsidRPr="00AB66AE">
              <w:rPr>
                <w:b/>
                <w:i/>
                <w:lang w:eastAsia="en-US"/>
              </w:rPr>
              <w:t>X</w:t>
            </w:r>
            <w:r w:rsidRPr="00AB66AE">
              <w:rPr>
                <w:i/>
                <w:lang w:eastAsia="en-US"/>
              </w:rPr>
              <w:t>’</w:t>
            </w:r>
            <w:r w:rsidRPr="00AB66AE">
              <w:rPr>
                <w:b/>
                <w:i/>
                <w:lang w:eastAsia="en-US"/>
              </w:rPr>
              <w:t>X</w:t>
            </w:r>
            <w:r w:rsidRPr="00AB66AE">
              <w:rPr>
                <w:i/>
                <w:lang w:eastAsia="en-US"/>
              </w:rPr>
              <w:t xml:space="preserve"> + k</w:t>
            </w:r>
            <w:r w:rsidRPr="00AB66AE">
              <w:rPr>
                <w:b/>
                <w:i/>
                <w:lang w:eastAsia="en-US"/>
              </w:rPr>
              <w:t>I</w:t>
            </w:r>
            <w:r w:rsidRPr="00AB66AE">
              <w:rPr>
                <w:lang w:eastAsia="en-US"/>
              </w:rPr>
              <w:t>)</w:t>
            </w:r>
            <w:r w:rsidRPr="00AB66AE">
              <w:rPr>
                <w:vertAlign w:val="superscript"/>
                <w:lang w:eastAsia="en-US"/>
              </w:rPr>
              <w:t>-1</w:t>
            </w:r>
            <w:r w:rsidRPr="00AB66AE">
              <w:rPr>
                <w:b/>
                <w:i/>
                <w:lang w:eastAsia="en-US"/>
              </w:rPr>
              <w:t>Y</w:t>
            </w:r>
          </w:p>
        </w:tc>
        <w:tc>
          <w:tcPr>
            <w:tcW w:w="643" w:type="dxa"/>
            <w:vAlign w:val="center"/>
          </w:tcPr>
          <w:p w14:paraId="1E073085" w14:textId="77777777" w:rsidR="004C5DF5" w:rsidRPr="00AB66AE" w:rsidRDefault="004C5DF5" w:rsidP="00E0076F">
            <w:pPr>
              <w:pStyle w:val="MISSN"/>
              <w:widowControl w:val="0"/>
              <w:spacing w:before="120" w:after="120"/>
              <w:rPr>
                <w:snapToGrid w:val="0"/>
              </w:rPr>
            </w:pPr>
            <w:r w:rsidRPr="00AB66AE">
              <w:t xml:space="preserve">(1) </w:t>
            </w:r>
          </w:p>
        </w:tc>
      </w:tr>
    </w:tbl>
    <w:p w14:paraId="027BADD7" w14:textId="77777777" w:rsidR="004C5DF5" w:rsidRPr="00AB66AE" w:rsidRDefault="001C6046" w:rsidP="00E0076F">
      <w:pPr>
        <w:rPr>
          <w:lang w:eastAsia="en-US"/>
        </w:rPr>
      </w:pPr>
      <w:r w:rsidRPr="00AB66AE">
        <w:rPr>
          <w:lang w:eastAsia="en-US"/>
        </w:rPr>
        <w:t xml:space="preserve">Where </w:t>
      </w:r>
      <w:r w:rsidRPr="00AB66AE">
        <w:rPr>
          <w:i/>
          <w:lang w:eastAsia="en-US"/>
        </w:rPr>
        <w:t>k</w:t>
      </w:r>
      <w:r w:rsidRPr="00AB66AE">
        <w:rPr>
          <w:lang w:eastAsia="en-US"/>
        </w:rPr>
        <w:t xml:space="preserve"> </w:t>
      </w:r>
      <w:r w:rsidR="0042018A" w:rsidRPr="00AB66AE">
        <w:rPr>
          <w:lang w:eastAsia="en-US"/>
        </w:rPr>
        <w:t xml:space="preserve">&gt; 0 </w:t>
      </w:r>
      <w:r w:rsidRPr="00AB66AE">
        <w:rPr>
          <w:lang w:eastAsia="en-US"/>
        </w:rPr>
        <w:t>is the ridge constant, chosen by cross-validation [</w:t>
      </w:r>
      <w:r w:rsidR="0042018A" w:rsidRPr="00AB66AE">
        <w:rPr>
          <w:lang w:eastAsia="en-US"/>
        </w:rPr>
        <w:t>ridge-book</w:t>
      </w:r>
      <w:r w:rsidRPr="00AB66AE">
        <w:rPr>
          <w:lang w:eastAsia="en-US"/>
        </w:rPr>
        <w:t>].</w:t>
      </w:r>
    </w:p>
    <w:p w14:paraId="5DC8CE18" w14:textId="77777777" w:rsidR="001C6046" w:rsidRPr="00AB66AE" w:rsidRDefault="001C6046" w:rsidP="00E0076F">
      <w:pPr>
        <w:ind w:firstLine="270"/>
        <w:rPr>
          <w:lang w:eastAsia="en-US"/>
        </w:rPr>
      </w:pPr>
      <w:r w:rsidRPr="00AB66AE">
        <w:rPr>
          <w:lang w:eastAsia="en-US"/>
        </w:rPr>
        <w:t>While assessing the predictive performance of a model through cross validation, it is essential to not do the variable selection beforehand and the build the model, because that uses information from the test set of compounds in the variable selection step. This results in a synthetic increase of the predictive performance of the model. For this reason, while we did use leave-one-out cross-validation to obtain prediction accuracy,</w:t>
      </w:r>
      <w:r w:rsidR="005E5646" w:rsidRPr="00AB66AE">
        <w:rPr>
          <w:lang w:eastAsia="en-US"/>
        </w:rPr>
        <w:t xml:space="preserve"> we did both the selection of variables and building ridge regression models for every iteration of the cross-validation procedure.</w:t>
      </w:r>
    </w:p>
    <w:p w14:paraId="7B976960" w14:textId="77777777" w:rsidR="00ED2DE7" w:rsidRPr="00AB66AE" w:rsidRDefault="00ED2DE7" w:rsidP="00E0076F">
      <w:pPr>
        <w:spacing w:before="240" w:after="240"/>
        <w:jc w:val="left"/>
        <w:rPr>
          <w:b/>
          <w:lang w:eastAsia="en-US"/>
        </w:rPr>
      </w:pPr>
      <w:r w:rsidRPr="00AB66AE">
        <w:rPr>
          <w:b/>
          <w:lang w:eastAsia="zh-CN"/>
        </w:rPr>
        <w:t>4. Conclusions</w:t>
      </w:r>
      <w:r w:rsidRPr="00AB66AE">
        <w:rPr>
          <w:b/>
          <w:lang w:eastAsia="en-US"/>
        </w:rPr>
        <w:t xml:space="preserve"> </w:t>
      </w:r>
    </w:p>
    <w:p w14:paraId="7AB285FA" w14:textId="77777777" w:rsidR="00ED2DE7" w:rsidRPr="00AB66AE" w:rsidRDefault="00ED2DE7" w:rsidP="00E0076F">
      <w:pPr>
        <w:ind w:firstLine="284"/>
        <w:rPr>
          <w:lang w:eastAsia="en-US"/>
        </w:rPr>
      </w:pPr>
      <w:r w:rsidRPr="00AB66AE">
        <w:rPr>
          <w:lang w:eastAsia="en-US"/>
        </w:rPr>
        <w:t>Main text paragraph</w:t>
      </w:r>
      <w:r w:rsidR="00176A50" w:rsidRPr="00AB66AE">
        <w:rPr>
          <w:lang w:eastAsia="en-US"/>
        </w:rPr>
        <w:t>.</w:t>
      </w:r>
    </w:p>
    <w:p w14:paraId="2DCABCA3" w14:textId="77777777" w:rsidR="00ED2DE7" w:rsidRPr="00AB66AE" w:rsidRDefault="00ED2DE7" w:rsidP="00E0076F">
      <w:pPr>
        <w:ind w:firstLine="284"/>
        <w:rPr>
          <w:lang w:eastAsia="en-US"/>
        </w:rPr>
      </w:pPr>
      <w:r w:rsidRPr="00AB66AE">
        <w:rPr>
          <w:lang w:eastAsia="en-US"/>
        </w:rPr>
        <w:t>Main text paragraph</w:t>
      </w:r>
      <w:r w:rsidR="00176A50" w:rsidRPr="00AB66AE">
        <w:rPr>
          <w:lang w:eastAsia="en-US"/>
        </w:rPr>
        <w:t>.</w:t>
      </w:r>
    </w:p>
    <w:p w14:paraId="55B37395" w14:textId="77777777" w:rsidR="00ED2DE7" w:rsidRPr="00AB66AE" w:rsidRDefault="00ED2DE7" w:rsidP="00E0076F">
      <w:pPr>
        <w:spacing w:before="240" w:after="240"/>
        <w:jc w:val="left"/>
        <w:rPr>
          <w:b/>
          <w:lang w:eastAsia="en-US"/>
        </w:rPr>
      </w:pPr>
      <w:r w:rsidRPr="00AB66AE">
        <w:rPr>
          <w:b/>
          <w:lang w:eastAsia="en-US"/>
        </w:rPr>
        <w:t>Acknowledgments</w:t>
      </w:r>
    </w:p>
    <w:p w14:paraId="60660813" w14:textId="77777777" w:rsidR="00ED2DE7" w:rsidRPr="00AB66AE" w:rsidRDefault="00176A50" w:rsidP="00E0076F">
      <w:pPr>
        <w:ind w:firstLine="284"/>
        <w:rPr>
          <w:rFonts w:eastAsia="SimSun"/>
          <w:lang w:eastAsia="zh-CN"/>
        </w:rPr>
      </w:pPr>
      <w:r w:rsidRPr="00AB66AE">
        <w:rPr>
          <w:lang w:eastAsia="en-US"/>
        </w:rPr>
        <w:t>Main text paragraph.</w:t>
      </w:r>
    </w:p>
    <w:p w14:paraId="45509ECA" w14:textId="77777777" w:rsidR="000C7327" w:rsidRPr="00AB66AE" w:rsidRDefault="000C7327" w:rsidP="00E0076F">
      <w:pPr>
        <w:pStyle w:val="MText"/>
        <w:spacing w:before="240" w:after="240"/>
        <w:ind w:firstLine="0"/>
        <w:jc w:val="left"/>
        <w:rPr>
          <w:rFonts w:eastAsia="SimSun"/>
          <w:b/>
          <w:lang w:eastAsia="zh-CN"/>
        </w:rPr>
      </w:pPr>
      <w:r w:rsidRPr="00AB66AE">
        <w:rPr>
          <w:b/>
        </w:rPr>
        <w:t>Author Contributions</w:t>
      </w:r>
    </w:p>
    <w:p w14:paraId="40E875B6" w14:textId="77777777" w:rsidR="000C7327" w:rsidRPr="00AB66AE" w:rsidRDefault="000C7327" w:rsidP="00E0076F">
      <w:pPr>
        <w:pStyle w:val="MText"/>
        <w:ind w:firstLine="288"/>
        <w:rPr>
          <w:rFonts w:eastAsia="SimSun"/>
          <w:lang w:eastAsia="zh-CN"/>
        </w:rPr>
      </w:pPr>
      <w:r w:rsidRPr="00AB66AE">
        <w:rPr>
          <w:lang w:eastAsia="en-US"/>
        </w:rPr>
        <w:t>Main text paragraph.</w:t>
      </w:r>
    </w:p>
    <w:p w14:paraId="30F8A827" w14:textId="77777777" w:rsidR="00176A50" w:rsidRPr="00AB66AE" w:rsidRDefault="00176A50" w:rsidP="00E0076F">
      <w:pPr>
        <w:pStyle w:val="MText"/>
        <w:tabs>
          <w:tab w:val="left" w:pos="2708"/>
        </w:tabs>
        <w:spacing w:before="240" w:after="240"/>
        <w:ind w:firstLine="0"/>
        <w:jc w:val="left"/>
        <w:rPr>
          <w:b/>
          <w:color w:val="auto"/>
          <w:lang w:eastAsia="en-US"/>
        </w:rPr>
      </w:pPr>
      <w:r w:rsidRPr="00AB66AE">
        <w:rPr>
          <w:b/>
          <w:color w:val="auto"/>
          <w:lang w:eastAsia="en-US"/>
        </w:rPr>
        <w:t>Conflict</w:t>
      </w:r>
      <w:r w:rsidR="007C44F5" w:rsidRPr="00AB66AE">
        <w:rPr>
          <w:b/>
          <w:color w:val="auto"/>
          <w:lang w:eastAsia="en-US"/>
        </w:rPr>
        <w:t>s</w:t>
      </w:r>
      <w:r w:rsidRPr="00AB66AE">
        <w:rPr>
          <w:b/>
          <w:color w:val="auto"/>
          <w:lang w:eastAsia="en-US"/>
        </w:rPr>
        <w:t xml:space="preserve"> of Interest</w:t>
      </w:r>
    </w:p>
    <w:p w14:paraId="4E579C43" w14:textId="77777777" w:rsidR="009825CA" w:rsidRPr="00AB66AE" w:rsidRDefault="009825CA" w:rsidP="00E0076F">
      <w:pPr>
        <w:spacing w:before="240" w:after="240"/>
        <w:rPr>
          <w:lang w:eastAsia="en-US"/>
        </w:rPr>
      </w:pPr>
      <w:r w:rsidRPr="00AB66AE">
        <w:rPr>
          <w:lang w:eastAsia="en-US"/>
        </w:rPr>
        <w:t>The authors confirm that this article has no conflict of interest.</w:t>
      </w:r>
    </w:p>
    <w:p w14:paraId="121283BE" w14:textId="77777777" w:rsidR="0042018A" w:rsidRPr="00AB66AE" w:rsidRDefault="00ED2DE7" w:rsidP="00E0076F">
      <w:pPr>
        <w:spacing w:before="240" w:after="240"/>
        <w:rPr>
          <w:lang w:eastAsia="en-US"/>
        </w:rPr>
      </w:pPr>
      <w:r w:rsidRPr="00AB66AE">
        <w:rPr>
          <w:b/>
          <w:lang w:eastAsia="en-US"/>
        </w:rPr>
        <w:t>References and Notes</w:t>
      </w:r>
    </w:p>
    <w:p w14:paraId="6B54DBD9" w14:textId="77777777" w:rsidR="00A17640" w:rsidRDefault="00A17640" w:rsidP="0042609B">
      <w:pPr>
        <w:pStyle w:val="MRefer"/>
        <w:ind w:left="461" w:hanging="461"/>
        <w:rPr>
          <w:lang w:eastAsia="en-US"/>
        </w:rPr>
      </w:pPr>
      <w:r>
        <w:rPr>
          <w:lang w:eastAsia="en-US"/>
        </w:rPr>
        <w:t>1.</w:t>
      </w:r>
      <w:r>
        <w:rPr>
          <w:lang w:eastAsia="en-US"/>
        </w:rPr>
        <w:tab/>
        <w:t xml:space="preserve">National Research Council. </w:t>
      </w:r>
      <w:r w:rsidRPr="00A17640">
        <w:rPr>
          <w:i/>
          <w:lang w:eastAsia="en-US"/>
        </w:rPr>
        <w:t>Toxicity Testing Strategies to Determine Needs and Priorities</w:t>
      </w:r>
      <w:r>
        <w:rPr>
          <w:lang w:eastAsia="en-US"/>
        </w:rPr>
        <w:t xml:space="preserve">, National Academy Press: Washington, DC, </w:t>
      </w:r>
      <w:r w:rsidRPr="00A17640">
        <w:rPr>
          <w:b/>
          <w:lang w:eastAsia="en-US"/>
        </w:rPr>
        <w:t>1984</w:t>
      </w:r>
      <w:r>
        <w:rPr>
          <w:lang w:eastAsia="en-US"/>
        </w:rPr>
        <w:t>.</w:t>
      </w:r>
    </w:p>
    <w:p w14:paraId="31830D24" w14:textId="77777777" w:rsidR="00A17640" w:rsidRDefault="00A17640" w:rsidP="0042609B">
      <w:pPr>
        <w:ind w:left="450" w:hanging="450"/>
        <w:rPr>
          <w:lang w:eastAsia="en-US"/>
        </w:rPr>
      </w:pPr>
      <w:r>
        <w:rPr>
          <w:lang w:eastAsia="en-US"/>
        </w:rPr>
        <w:t>2.</w:t>
      </w:r>
      <w:r>
        <w:rPr>
          <w:lang w:eastAsia="en-US"/>
        </w:rPr>
        <w:tab/>
      </w:r>
      <w:r w:rsidRPr="00894438">
        <w:rPr>
          <w:lang w:eastAsia="en-US"/>
        </w:rPr>
        <w:t>Auer, C</w:t>
      </w:r>
      <w:r w:rsidR="0042609B">
        <w:rPr>
          <w:lang w:eastAsia="en-US"/>
        </w:rPr>
        <w:t xml:space="preserve">. </w:t>
      </w:r>
      <w:r w:rsidRPr="00894438">
        <w:rPr>
          <w:lang w:eastAsia="en-US"/>
        </w:rPr>
        <w:t>M.</w:t>
      </w:r>
      <w:r w:rsidR="0042609B">
        <w:rPr>
          <w:lang w:eastAsia="en-US"/>
        </w:rPr>
        <w:t>;</w:t>
      </w:r>
      <w:r w:rsidRPr="00894438">
        <w:rPr>
          <w:lang w:eastAsia="en-US"/>
        </w:rPr>
        <w:t xml:space="preserve"> Nabholz, J.</w:t>
      </w:r>
      <w:r w:rsidR="0042609B">
        <w:rPr>
          <w:lang w:eastAsia="en-US"/>
        </w:rPr>
        <w:t xml:space="preserve"> </w:t>
      </w:r>
      <w:r w:rsidRPr="00894438">
        <w:rPr>
          <w:lang w:eastAsia="en-US"/>
        </w:rPr>
        <w:t>V. and Baetcke, K.P. Mode of action and the assessment of chemical hazards in</w:t>
      </w:r>
      <w:r>
        <w:rPr>
          <w:lang w:eastAsia="en-US"/>
        </w:rPr>
        <w:t xml:space="preserve"> </w:t>
      </w:r>
      <w:r w:rsidRPr="00894438">
        <w:rPr>
          <w:lang w:eastAsia="en-US"/>
        </w:rPr>
        <w:t>the presence of limited data: use of structure-activity</w:t>
      </w:r>
      <w:r>
        <w:rPr>
          <w:lang w:eastAsia="en-US"/>
        </w:rPr>
        <w:t xml:space="preserve"> </w:t>
      </w:r>
      <w:r w:rsidRPr="00894438">
        <w:rPr>
          <w:lang w:eastAsia="en-US"/>
        </w:rPr>
        <w:t xml:space="preserve">relationships (SAR) under TSCA, Section 5. </w:t>
      </w:r>
      <w:r w:rsidRPr="0042609B">
        <w:rPr>
          <w:i/>
          <w:lang w:eastAsia="en-US"/>
        </w:rPr>
        <w:t>Environ. Health Perspect.</w:t>
      </w:r>
      <w:r w:rsidRPr="00894438">
        <w:rPr>
          <w:lang w:eastAsia="en-US"/>
        </w:rPr>
        <w:t xml:space="preserve"> </w:t>
      </w:r>
      <w:r w:rsidR="0042609B" w:rsidRPr="0042609B">
        <w:rPr>
          <w:b/>
          <w:lang w:eastAsia="en-US"/>
        </w:rPr>
        <w:t>1990</w:t>
      </w:r>
      <w:r w:rsidR="0042609B">
        <w:rPr>
          <w:lang w:eastAsia="en-US"/>
        </w:rPr>
        <w:t xml:space="preserve">, </w:t>
      </w:r>
      <w:r w:rsidRPr="0042609B">
        <w:rPr>
          <w:i/>
          <w:lang w:eastAsia="en-US"/>
        </w:rPr>
        <w:t>87</w:t>
      </w:r>
      <w:r w:rsidRPr="00894438">
        <w:rPr>
          <w:lang w:eastAsia="en-US"/>
        </w:rPr>
        <w:t>, 183-197.</w:t>
      </w:r>
    </w:p>
    <w:p w14:paraId="0B9BFAEB" w14:textId="77777777" w:rsidR="0042609B" w:rsidRPr="00894438" w:rsidRDefault="0042609B" w:rsidP="0042609B">
      <w:pPr>
        <w:ind w:left="450" w:hanging="450"/>
        <w:rPr>
          <w:lang w:eastAsia="en-US"/>
        </w:rPr>
      </w:pPr>
      <w:r>
        <w:rPr>
          <w:lang w:eastAsia="en-US"/>
        </w:rPr>
        <w:lastRenderedPageBreak/>
        <w:t>3.</w:t>
      </w:r>
    </w:p>
    <w:p w14:paraId="79F5BEDE" w14:textId="77777777" w:rsidR="00AA6012" w:rsidRPr="00AB66AE" w:rsidRDefault="004B672B" w:rsidP="00A17640">
      <w:pPr>
        <w:pStyle w:val="MRefer"/>
        <w:ind w:left="461" w:hanging="461"/>
      </w:pPr>
      <w:r w:rsidRPr="00AB66AE">
        <w:rPr>
          <w:lang w:eastAsia="en-US"/>
        </w:rPr>
        <w:t>debnath</w:t>
      </w:r>
      <w:r w:rsidR="00AA6012" w:rsidRPr="00AB66AE">
        <w:rPr>
          <w:lang w:eastAsia="en-US"/>
        </w:rPr>
        <w:t>.</w:t>
      </w:r>
      <w:r w:rsidR="0042018A" w:rsidRPr="00AB66AE">
        <w:rPr>
          <w:lang w:eastAsia="en-US"/>
        </w:rPr>
        <w:tab/>
      </w:r>
      <w:r w:rsidR="00AA6012" w:rsidRPr="00AB66AE">
        <w:t xml:space="preserve">Debnath, A. K.; Debnath, G.; Shusterman, A. J.; Hansch, C. A QSAR Investigation of the Role of Hydrophobicity in Regulating Muagenicity in the Ames Test: 1. Mutagenicity of Aromatic and Heteroaromatic Amines in </w:t>
      </w:r>
      <w:r w:rsidR="00AA6012" w:rsidRPr="00AB66AE">
        <w:rPr>
          <w:i/>
        </w:rPr>
        <w:t>Salmonella typhimurium</w:t>
      </w:r>
      <w:r w:rsidR="00AA6012" w:rsidRPr="00AB66AE">
        <w:t xml:space="preserve"> TA98 and TA100. </w:t>
      </w:r>
      <w:r w:rsidR="00AA6012" w:rsidRPr="00AB66AE">
        <w:rPr>
          <w:i/>
        </w:rPr>
        <w:t>Environ. Mol. Mutagen.</w:t>
      </w:r>
      <w:r w:rsidR="00AA6012" w:rsidRPr="00AB66AE">
        <w:t xml:space="preserve"> </w:t>
      </w:r>
      <w:r w:rsidR="00AA6012" w:rsidRPr="00AB66AE">
        <w:rPr>
          <w:b/>
        </w:rPr>
        <w:t>1992</w:t>
      </w:r>
      <w:r w:rsidR="00AA6012" w:rsidRPr="00AB66AE">
        <w:t xml:space="preserve">, </w:t>
      </w:r>
      <w:r w:rsidR="00AA6012" w:rsidRPr="00AB66AE">
        <w:rPr>
          <w:i/>
        </w:rPr>
        <w:t>19</w:t>
      </w:r>
      <w:r w:rsidR="00AA6012" w:rsidRPr="00AB66AE">
        <w:t>, 37-52.</w:t>
      </w:r>
    </w:p>
    <w:p w14:paraId="63A83F03" w14:textId="77777777" w:rsidR="00AA6012" w:rsidRPr="00AB66AE" w:rsidRDefault="004B672B" w:rsidP="00A17640">
      <w:pPr>
        <w:pStyle w:val="MRefer"/>
        <w:ind w:left="461" w:hanging="461"/>
      </w:pPr>
      <w:r w:rsidRPr="00AB66AE">
        <w:t>crc</w:t>
      </w:r>
      <w:r w:rsidR="00AA6012" w:rsidRPr="00AB66AE">
        <w:t xml:space="preserve">. </w:t>
      </w:r>
      <w:r w:rsidR="00AA6012" w:rsidRPr="00AB66AE">
        <w:tab/>
        <w:t xml:space="preserve">Soderman, J.V. </w:t>
      </w:r>
      <w:r w:rsidR="00AA6012" w:rsidRPr="00AB66AE">
        <w:rPr>
          <w:i/>
        </w:rPr>
        <w:t>CRC Handbook of Identified Carcinogens and Noncarcinogens: Carcinogenicity-Mutagenicity Database</w:t>
      </w:r>
      <w:r w:rsidR="00AA6012" w:rsidRPr="00AB66AE">
        <w:t xml:space="preserve">, CRC Press: Boca Raton, FL, </w:t>
      </w:r>
      <w:r w:rsidR="00AA6012" w:rsidRPr="00AB66AE">
        <w:rPr>
          <w:b/>
        </w:rPr>
        <w:t>1982</w:t>
      </w:r>
      <w:r w:rsidR="00AA6012" w:rsidRPr="00AB66AE">
        <w:t>.</w:t>
      </w:r>
    </w:p>
    <w:p w14:paraId="48863360" w14:textId="77777777" w:rsidR="00AA6012" w:rsidRPr="00AB66AE" w:rsidRDefault="004B672B" w:rsidP="00E0076F">
      <w:pPr>
        <w:pStyle w:val="MRefer"/>
        <w:ind w:left="461" w:hanging="461"/>
      </w:pPr>
      <w:r w:rsidRPr="00AB66AE">
        <w:t>itc</w:t>
      </w:r>
      <w:r w:rsidR="00AA6012" w:rsidRPr="00AB66AE">
        <w:t>.</w:t>
      </w:r>
      <w:r w:rsidR="00AA6012" w:rsidRPr="00AB66AE">
        <w:tab/>
        <w:t xml:space="preserve">Tang, C.; Zhang, L.; Zhang, A.; Ramanathan, M. In: </w:t>
      </w:r>
      <w:r w:rsidR="00AA6012" w:rsidRPr="00AB66AE">
        <w:rPr>
          <w:i/>
        </w:rPr>
        <w:t>Interrelated Two-way Clustering: An Unsupervised Approach for Gene Expression Data Analysis</w:t>
      </w:r>
      <w:r w:rsidR="00AA6012" w:rsidRPr="00AB66AE">
        <w:t>, Proceedings of BIBE 2001: 2</w:t>
      </w:r>
      <w:r w:rsidR="00AA6012" w:rsidRPr="00AB66AE">
        <w:rPr>
          <w:vertAlign w:val="superscript"/>
        </w:rPr>
        <w:t>nd</w:t>
      </w:r>
      <w:r w:rsidR="00AA6012" w:rsidRPr="00AB66AE">
        <w:t xml:space="preserve"> IEEE International Symposium on Bioinformatics and Bioengineering, Bethesda, Maryland, November 4-5, 2001; Bilof, R.; Palagi, L., Eds.; IEEE Computer Society: Los Alamitos, CA, </w:t>
      </w:r>
      <w:r w:rsidR="00AA6012" w:rsidRPr="00AB66AE">
        <w:rPr>
          <w:b/>
        </w:rPr>
        <w:t>2001</w:t>
      </w:r>
      <w:r w:rsidR="00AA6012" w:rsidRPr="00AB66AE">
        <w:t>; pp. 41-48.</w:t>
      </w:r>
    </w:p>
    <w:p w14:paraId="5F6DC92F" w14:textId="77777777" w:rsidR="00AA6012" w:rsidRPr="00AB66AE" w:rsidRDefault="004B672B" w:rsidP="00E0076F">
      <w:pPr>
        <w:pStyle w:val="MRefer"/>
        <w:ind w:left="461" w:hanging="461"/>
      </w:pPr>
      <w:r w:rsidRPr="00AB66AE">
        <w:t>itc508</w:t>
      </w:r>
      <w:r w:rsidR="00AA6012" w:rsidRPr="00AB66AE">
        <w:t>.</w:t>
      </w:r>
      <w:r w:rsidR="00AA6012" w:rsidRPr="00AB66AE">
        <w:tab/>
        <w:t xml:space="preserve">Majumdar, S.; Basak, S. C.; Grunwald, G. D. Adapting Interrelated Two-Way Clustering Method for Quantitative Structure-Activity Relationship (QSAR) Modeling of Mutagenicity/Non-Mutagenicity of a Diverse Set of Chemicals. </w:t>
      </w:r>
      <w:r w:rsidR="00AA6012" w:rsidRPr="00AB66AE">
        <w:rPr>
          <w:i/>
        </w:rPr>
        <w:t>Curr. Comput. Aided Drug Des.</w:t>
      </w:r>
      <w:r w:rsidR="00AA6012" w:rsidRPr="00AB66AE">
        <w:t xml:space="preserve">, </w:t>
      </w:r>
      <w:r w:rsidR="00AA6012" w:rsidRPr="00AB66AE">
        <w:rPr>
          <w:b/>
        </w:rPr>
        <w:t>2013</w:t>
      </w:r>
      <w:r w:rsidRPr="00AB66AE">
        <w:t xml:space="preserve">, </w:t>
      </w:r>
      <w:r w:rsidR="00AA6012" w:rsidRPr="00AB66AE">
        <w:rPr>
          <w:i/>
        </w:rPr>
        <w:t>9</w:t>
      </w:r>
      <w:r w:rsidR="00AA6012" w:rsidRPr="00AB66AE">
        <w:t>, 463-471.</w:t>
      </w:r>
    </w:p>
    <w:p w14:paraId="11CBEBB7" w14:textId="77777777" w:rsidR="004B672B" w:rsidRPr="00AB66AE" w:rsidRDefault="004B672B" w:rsidP="00E0076F">
      <w:pPr>
        <w:pStyle w:val="MRefer"/>
        <w:ind w:left="461" w:hanging="461"/>
      </w:pPr>
      <w:r w:rsidRPr="00AB66AE">
        <w:t>ridge-book.</w:t>
      </w:r>
      <w:r w:rsidRPr="00AB66AE">
        <w:tab/>
        <w:t xml:space="preserve">Yang, X.; Su, X.G. </w:t>
      </w:r>
      <w:r w:rsidRPr="00AB66AE">
        <w:rPr>
          <w:i/>
        </w:rPr>
        <w:t>Linear Regression Analysis- Theory and Computing</w:t>
      </w:r>
      <w:r w:rsidRPr="00AB66AE">
        <w:t xml:space="preserve">, World Scientific: Singapore, </w:t>
      </w:r>
      <w:r w:rsidRPr="00AB66AE">
        <w:rPr>
          <w:b/>
        </w:rPr>
        <w:t>2009</w:t>
      </w:r>
      <w:r w:rsidRPr="00AB66AE">
        <w:t>.</w:t>
      </w:r>
    </w:p>
    <w:p w14:paraId="571E8493" w14:textId="77777777" w:rsidR="00DA5614" w:rsidRPr="00AB66AE" w:rsidRDefault="00DA5614" w:rsidP="00E0076F">
      <w:pPr>
        <w:pStyle w:val="MRefer"/>
        <w:ind w:left="461" w:hanging="461"/>
      </w:pPr>
      <w:r w:rsidRPr="00AB66AE">
        <w:t>hawk.</w:t>
      </w:r>
      <w:r w:rsidRPr="00AB66AE">
        <w:tab/>
        <w:t xml:space="preserve">Hawkins, D.M.; Basak, S.C.; Mills, D. QSARs for chemical mutagens from structure: ridge regression fitting and diagnostics. </w:t>
      </w:r>
      <w:r w:rsidRPr="00AB66AE">
        <w:rPr>
          <w:i/>
        </w:rPr>
        <w:t>Environ. Toxicol. Pharmacol.</w:t>
      </w:r>
      <w:r w:rsidRPr="00AB66AE">
        <w:t xml:space="preserve">, </w:t>
      </w:r>
      <w:r w:rsidRPr="00AB66AE">
        <w:rPr>
          <w:b/>
        </w:rPr>
        <w:t>2004</w:t>
      </w:r>
      <w:r w:rsidRPr="00AB66AE">
        <w:t xml:space="preserve">, </w:t>
      </w:r>
      <w:r w:rsidRPr="00AB66AE">
        <w:rPr>
          <w:i/>
        </w:rPr>
        <w:t>16</w:t>
      </w:r>
      <w:r w:rsidRPr="00AB66AE">
        <w:t>, 37-44.</w:t>
      </w:r>
    </w:p>
    <w:p w14:paraId="48D0E4FA" w14:textId="77777777" w:rsidR="00AA6012" w:rsidRPr="00AB66AE" w:rsidRDefault="00AA6012" w:rsidP="00E0076F">
      <w:pPr>
        <w:pStyle w:val="MRefer"/>
        <w:ind w:left="461" w:hanging="461"/>
      </w:pPr>
    </w:p>
    <w:p w14:paraId="10ED220A" w14:textId="77777777" w:rsidR="004B672B" w:rsidRPr="00AB66AE" w:rsidRDefault="004B672B" w:rsidP="00E0076F">
      <w:pPr>
        <w:pStyle w:val="MRefer"/>
        <w:ind w:left="461" w:hanging="461"/>
        <w:rPr>
          <w:lang w:eastAsia="en-US"/>
        </w:rPr>
      </w:pPr>
    </w:p>
    <w:p w14:paraId="743F9D97" w14:textId="77777777" w:rsidR="004B672B" w:rsidRPr="00AB66AE" w:rsidRDefault="004B672B" w:rsidP="00E0076F">
      <w:pPr>
        <w:pStyle w:val="MRefer"/>
        <w:ind w:left="461" w:hanging="461"/>
        <w:rPr>
          <w:lang w:eastAsia="en-US"/>
        </w:rPr>
      </w:pPr>
    </w:p>
    <w:p w14:paraId="478DA064" w14:textId="77777777" w:rsidR="00176A50" w:rsidRPr="00AB66AE" w:rsidRDefault="00176A50" w:rsidP="00E0076F">
      <w:pPr>
        <w:pStyle w:val="MRefer"/>
        <w:ind w:left="461" w:hanging="461"/>
        <w:rPr>
          <w:lang w:eastAsia="en-US"/>
        </w:rPr>
      </w:pPr>
      <w:r w:rsidRPr="00AB66AE">
        <w:rPr>
          <w:lang w:eastAsia="en-US"/>
        </w:rPr>
        <w:t>2.</w:t>
      </w:r>
      <w:r w:rsidRPr="00AB66AE">
        <w:rPr>
          <w:lang w:eastAsia="en-US"/>
        </w:rPr>
        <w:tab/>
        <w:t xml:space="preserve">Author 1, A.; Author 2, B. Title of the chapter. In </w:t>
      </w:r>
      <w:r w:rsidRPr="00AB66AE">
        <w:rPr>
          <w:i/>
          <w:lang w:eastAsia="en-US"/>
        </w:rPr>
        <w:t>Book Title</w:t>
      </w:r>
      <w:r w:rsidRPr="00AB66AE">
        <w:rPr>
          <w:lang w:eastAsia="en-US"/>
        </w:rPr>
        <w:t>, 2nd ed.; Editor 1, Editor 2, Eds.; Publisher: Publisher Location, Country, 2007; Volume 3, pp. 154–196.</w:t>
      </w:r>
    </w:p>
    <w:p w14:paraId="1F4F03F5" w14:textId="77777777" w:rsidR="00176A50" w:rsidRPr="00AB66AE" w:rsidRDefault="00176A50" w:rsidP="00E0076F">
      <w:pPr>
        <w:pStyle w:val="MRefer"/>
        <w:ind w:left="461" w:hanging="461"/>
        <w:rPr>
          <w:lang w:eastAsia="en-US"/>
        </w:rPr>
      </w:pPr>
      <w:r w:rsidRPr="00AB66AE">
        <w:rPr>
          <w:lang w:eastAsia="en-US"/>
        </w:rPr>
        <w:t>3.</w:t>
      </w:r>
      <w:r w:rsidRPr="00AB66AE">
        <w:rPr>
          <w:lang w:eastAsia="en-US"/>
        </w:rPr>
        <w:tab/>
        <w:t xml:space="preserve">Author 1, A.; Author 2, B. </w:t>
      </w:r>
      <w:r w:rsidRPr="00AB66AE">
        <w:rPr>
          <w:i/>
          <w:lang w:eastAsia="en-US"/>
        </w:rPr>
        <w:t>Book Title</w:t>
      </w:r>
      <w:r w:rsidRPr="00AB66AE">
        <w:rPr>
          <w:lang w:eastAsia="en-US"/>
        </w:rPr>
        <w:t xml:space="preserve">, 3rd ed.; Publisher: Publisher Location, Country, 2008; </w:t>
      </w:r>
      <w:r w:rsidRPr="00AB66AE">
        <w:rPr>
          <w:lang w:eastAsia="en-US"/>
        </w:rPr>
        <w:br/>
        <w:t>pp. 154–196.</w:t>
      </w:r>
    </w:p>
    <w:p w14:paraId="3557897F" w14:textId="77777777" w:rsidR="00176A50" w:rsidRPr="00AB66AE" w:rsidRDefault="00176A50" w:rsidP="00E0076F">
      <w:pPr>
        <w:pStyle w:val="MRefer"/>
        <w:ind w:left="461" w:hanging="461"/>
        <w:rPr>
          <w:lang w:eastAsia="en-US"/>
        </w:rPr>
      </w:pPr>
      <w:r w:rsidRPr="00AB66AE">
        <w:rPr>
          <w:lang w:eastAsia="en-US"/>
        </w:rPr>
        <w:t>4.</w:t>
      </w:r>
      <w:r w:rsidRPr="00AB66AE">
        <w:rPr>
          <w:lang w:eastAsia="en-US"/>
        </w:rPr>
        <w:tab/>
        <w:t>Author 1,</w:t>
      </w:r>
      <w:r w:rsidRPr="00AB66AE">
        <w:t xml:space="preserve"> </w:t>
      </w:r>
      <w:r w:rsidRPr="00AB66AE">
        <w:rPr>
          <w:lang w:eastAsia="en-US"/>
        </w:rPr>
        <w:t>A.B.; Author 2, C. Title of Unpublished Work. Journal Abbreviation, phrase indicating stage of publication.</w:t>
      </w:r>
    </w:p>
    <w:p w14:paraId="7A42AF84" w14:textId="77777777" w:rsidR="00176A50" w:rsidRPr="00AB66AE" w:rsidRDefault="00176A50" w:rsidP="00E0076F">
      <w:pPr>
        <w:pStyle w:val="MRefer"/>
        <w:ind w:left="461" w:hanging="461"/>
        <w:rPr>
          <w:lang w:eastAsia="en-US"/>
        </w:rPr>
      </w:pPr>
      <w:r w:rsidRPr="00AB66AE">
        <w:rPr>
          <w:lang w:eastAsia="en-US"/>
        </w:rPr>
        <w:t>5.</w:t>
      </w:r>
      <w:r w:rsidRPr="00AB66AE">
        <w:rPr>
          <w:lang w:eastAsia="en-US"/>
        </w:rPr>
        <w:tab/>
        <w:t>Author 1,</w:t>
      </w:r>
      <w:r w:rsidRPr="00AB66AE">
        <w:t xml:space="preserve"> </w:t>
      </w:r>
      <w:r w:rsidRPr="00AB66AE">
        <w:rPr>
          <w:lang w:eastAsia="en-US"/>
        </w:rPr>
        <w:t>A.B.; Author 2,</w:t>
      </w:r>
      <w:r w:rsidRPr="00AB66AE">
        <w:t xml:space="preserve"> </w:t>
      </w:r>
      <w:r w:rsidRPr="00AB66AE">
        <w:rPr>
          <w:lang w:eastAsia="en-US"/>
        </w:rPr>
        <w:t xml:space="preserve">C.D.; Author 3, E.F. Title of Presentation. In </w:t>
      </w:r>
      <w:r w:rsidRPr="00AB66AE">
        <w:rPr>
          <w:i/>
          <w:lang w:eastAsia="en-US"/>
        </w:rPr>
        <w:t>Title of the Collected Work</w:t>
      </w:r>
      <w:r w:rsidRPr="00AB66AE">
        <w:rPr>
          <w:lang w:eastAsia="en-US"/>
        </w:rPr>
        <w:t xml:space="preserve"> (if available), Proceedings of the Name of the Conference, Location of Conference, Country, Date of Conference; Editor 1, Editor 2, Eds. (if available); Publisher: City, Country, Year (if available); Abstract Number (optional), Pagination (optional).</w:t>
      </w:r>
    </w:p>
    <w:p w14:paraId="6B5447BF" w14:textId="77777777" w:rsidR="00176A50" w:rsidRPr="00AB66AE" w:rsidRDefault="00176A50" w:rsidP="00E0076F">
      <w:pPr>
        <w:pStyle w:val="MRefer"/>
        <w:ind w:left="461" w:hanging="461"/>
        <w:rPr>
          <w:lang w:eastAsia="en-US"/>
        </w:rPr>
      </w:pPr>
      <w:r w:rsidRPr="00AB66AE">
        <w:rPr>
          <w:lang w:eastAsia="en-US"/>
        </w:rPr>
        <w:t>6.</w:t>
      </w:r>
      <w:r w:rsidRPr="00AB66AE">
        <w:rPr>
          <w:lang w:eastAsia="en-US"/>
        </w:rPr>
        <w:tab/>
        <w:t>Author 1, A.B. Title of Thesis. Level of Thesis, Degree-Granting University, Location of University, Date of Completion.</w:t>
      </w:r>
    </w:p>
    <w:p w14:paraId="1B5160B3" w14:textId="77777777" w:rsidR="00176A50" w:rsidRPr="00AB66AE" w:rsidRDefault="00176A50" w:rsidP="00E0076F">
      <w:pPr>
        <w:pStyle w:val="MRefer"/>
        <w:ind w:left="461" w:hanging="461"/>
        <w:rPr>
          <w:lang w:eastAsia="en-US"/>
        </w:rPr>
      </w:pPr>
      <w:r w:rsidRPr="00AB66AE">
        <w:rPr>
          <w:lang w:eastAsia="en-US"/>
        </w:rPr>
        <w:t>7.</w:t>
      </w:r>
      <w:r w:rsidRPr="00AB66AE">
        <w:rPr>
          <w:lang w:eastAsia="en-US"/>
        </w:rPr>
        <w:tab/>
        <w:t xml:space="preserve">Author 1, A.B.; Author 2, C.D. Title of the article. </w:t>
      </w:r>
      <w:r w:rsidRPr="00AB66AE">
        <w:rPr>
          <w:i/>
          <w:lang w:eastAsia="en-US"/>
        </w:rPr>
        <w:t>Abbreviated Journal Name</w:t>
      </w:r>
      <w:r w:rsidRPr="00AB66AE">
        <w:rPr>
          <w:lang w:eastAsia="en-US"/>
        </w:rPr>
        <w:t>, Year, Volume, (Page range), doi or other identification number. Available online: http://URL (accessed on Day Month Year).</w:t>
      </w:r>
    </w:p>
    <w:p w14:paraId="1BF785AD" w14:textId="77777777" w:rsidR="00176A50" w:rsidRPr="00AB66AE" w:rsidRDefault="00176A50" w:rsidP="00E0076F">
      <w:pPr>
        <w:pStyle w:val="MRefer"/>
        <w:ind w:left="461" w:hanging="461"/>
        <w:rPr>
          <w:lang w:eastAsia="en-US"/>
        </w:rPr>
      </w:pPr>
      <w:r w:rsidRPr="00AB66AE">
        <w:rPr>
          <w:lang w:eastAsia="en-US"/>
        </w:rPr>
        <w:t>8.</w:t>
      </w:r>
      <w:r w:rsidRPr="00AB66AE">
        <w:rPr>
          <w:lang w:eastAsia="en-US"/>
        </w:rPr>
        <w:tab/>
        <w:t>Title of Site. Available online: http://URL (accessed on Day Month Year).</w:t>
      </w:r>
    </w:p>
    <w:p w14:paraId="01CFFEBD" w14:textId="77777777" w:rsidR="00ED2DE7" w:rsidRPr="00AB66AE" w:rsidRDefault="00176A50" w:rsidP="00E0076F">
      <w:pPr>
        <w:spacing w:before="240" w:after="240"/>
        <w:rPr>
          <w:lang w:eastAsia="en-US"/>
        </w:rPr>
      </w:pPr>
      <w:r w:rsidRPr="00AB66AE">
        <w:rPr>
          <w:lang w:eastAsia="en-US"/>
        </w:rPr>
        <w:t>Reference list: We recommend the use of reference management software to prepare the references list (e.g., Endnote, http://www.mdpi.com/files/word-templates/MDPI.ens).</w:t>
      </w:r>
    </w:p>
    <w:p w14:paraId="236C57AD" w14:textId="77777777" w:rsidR="0028764B" w:rsidRDefault="00BF13C2" w:rsidP="0028764B">
      <w:pPr>
        <w:pStyle w:val="MCopyright"/>
        <w:tabs>
          <w:tab w:val="left" w:pos="720"/>
        </w:tabs>
        <w:jc w:val="both"/>
        <w:rPr>
          <w:lang w:eastAsia="en-US"/>
        </w:rPr>
      </w:pPr>
      <w:r w:rsidRPr="00AB66AE">
        <w:rPr>
          <w:lang w:eastAsia="en-US"/>
        </w:rPr>
        <w:lastRenderedPageBreak/>
        <w:t>© 201</w:t>
      </w:r>
      <w:r w:rsidR="000C7327" w:rsidRPr="00AB66AE">
        <w:rPr>
          <w:rFonts w:eastAsia="SimSun"/>
          <w:lang w:eastAsia="zh-CN"/>
        </w:rPr>
        <w:t>4</w:t>
      </w:r>
      <w:r w:rsidR="004A639E" w:rsidRPr="00AB66AE">
        <w:rPr>
          <w:lang w:eastAsia="en-US"/>
        </w:rPr>
        <w:t xml:space="preserve"> by the authors; licensee </w:t>
      </w:r>
      <w:r w:rsidR="00A26CC1" w:rsidRPr="00AB66AE">
        <w:rPr>
          <w:lang w:eastAsia="en-US"/>
        </w:rPr>
        <w:t>MDPI</w:t>
      </w:r>
      <w:r w:rsidR="004A639E" w:rsidRPr="00AB66AE">
        <w:rPr>
          <w:lang w:eastAsia="en-US"/>
        </w:rPr>
        <w:t>, Basel, Switzerland</w:t>
      </w:r>
      <w:r w:rsidR="00105BAD" w:rsidRPr="00AB66AE">
        <w:rPr>
          <w:lang w:eastAsia="en-US"/>
        </w:rPr>
        <w:t xml:space="preserve">. This article is an open </w:t>
      </w:r>
      <w:r w:rsidR="004A639E" w:rsidRPr="00AB66AE">
        <w:rPr>
          <w:lang w:eastAsia="en-US"/>
        </w:rPr>
        <w:t>access article distributed under the terms and conditions of the Creative Commons Attribution license (</w:t>
      </w:r>
      <w:hyperlink r:id="rId8" w:history="1">
        <w:r w:rsidR="00AB66AE" w:rsidRPr="00AB66AE">
          <w:rPr>
            <w:rStyle w:val="Hyperlink"/>
            <w:lang w:eastAsia="en-US"/>
          </w:rPr>
          <w:t>http://creativecommons.org/licenses/by/3.0/</w:t>
        </w:r>
      </w:hyperlink>
      <w:r w:rsidR="004A639E" w:rsidRPr="00AB66AE">
        <w:rPr>
          <w:lang w:eastAsia="en-US"/>
        </w:rPr>
        <w:t>).</w:t>
      </w:r>
    </w:p>
    <w:p w14:paraId="0E6C587A" w14:textId="77777777" w:rsidR="0028764B" w:rsidRDefault="0028764B" w:rsidP="0028764B">
      <w:pPr>
        <w:pStyle w:val="MCopyright"/>
        <w:tabs>
          <w:tab w:val="left" w:pos="720"/>
        </w:tabs>
        <w:jc w:val="both"/>
        <w:rPr>
          <w:lang w:eastAsia="en-US"/>
        </w:rPr>
      </w:pPr>
    </w:p>
    <w:p w14:paraId="6D8AF584" w14:textId="77777777" w:rsidR="0028764B" w:rsidRPr="00894438" w:rsidRDefault="0028764B" w:rsidP="0028764B">
      <w:pPr>
        <w:pStyle w:val="MCopyright"/>
        <w:tabs>
          <w:tab w:val="left" w:pos="720"/>
        </w:tabs>
        <w:jc w:val="both"/>
        <w:rPr>
          <w:lang w:eastAsia="en-US"/>
        </w:rPr>
      </w:pPr>
      <w:r w:rsidRPr="00894438">
        <w:rPr>
          <w:lang w:eastAsia="en-US"/>
        </w:rPr>
        <w:t>[I ] National Research Council (1984) Toxicity Testing</w:t>
      </w:r>
      <w:r>
        <w:rPr>
          <w:lang w:eastAsia="en-US"/>
        </w:rPr>
        <w:t xml:space="preserve"> </w:t>
      </w:r>
      <w:r w:rsidRPr="00894438">
        <w:rPr>
          <w:lang w:eastAsia="en-US"/>
        </w:rPr>
        <w:t>Strategies to Determine Needs and Priorities, National</w:t>
      </w:r>
      <w:r>
        <w:rPr>
          <w:lang w:eastAsia="en-US"/>
        </w:rPr>
        <w:t xml:space="preserve"> </w:t>
      </w:r>
      <w:r w:rsidRPr="00894438">
        <w:rPr>
          <w:lang w:eastAsia="en-US"/>
        </w:rPr>
        <w:t>Academy Press, Washington, DC.</w:t>
      </w:r>
    </w:p>
    <w:p w14:paraId="06F9C7CF" w14:textId="77777777" w:rsidR="0028764B" w:rsidRPr="00894438" w:rsidRDefault="0028764B" w:rsidP="0028764B">
      <w:pPr>
        <w:spacing w:before="240" w:after="240"/>
        <w:rPr>
          <w:lang w:eastAsia="en-US"/>
        </w:rPr>
      </w:pPr>
      <w:r w:rsidRPr="00894438">
        <w:rPr>
          <w:lang w:eastAsia="en-US"/>
        </w:rPr>
        <w:t>[2] Auer, CM., Nabholz, J.V. and Baetcke, K.P. (1990)</w:t>
      </w:r>
      <w:r>
        <w:rPr>
          <w:lang w:eastAsia="en-US"/>
        </w:rPr>
        <w:t xml:space="preserve"> </w:t>
      </w:r>
      <w:r w:rsidRPr="00894438">
        <w:rPr>
          <w:lang w:eastAsia="en-US"/>
        </w:rPr>
        <w:t>Mode of action and the assessment of chemical hazards in</w:t>
      </w:r>
      <w:r>
        <w:rPr>
          <w:lang w:eastAsia="en-US"/>
        </w:rPr>
        <w:t xml:space="preserve"> </w:t>
      </w:r>
      <w:r w:rsidRPr="00894438">
        <w:rPr>
          <w:lang w:eastAsia="en-US"/>
        </w:rPr>
        <w:t>the presence of limited data: use of structure-activity</w:t>
      </w:r>
      <w:r>
        <w:rPr>
          <w:lang w:eastAsia="en-US"/>
        </w:rPr>
        <w:t xml:space="preserve"> </w:t>
      </w:r>
      <w:r w:rsidRPr="00894438">
        <w:rPr>
          <w:lang w:eastAsia="en-US"/>
        </w:rPr>
        <w:t>relationships (SAR) under TSCA, Section 5. Environ.</w:t>
      </w:r>
      <w:r>
        <w:rPr>
          <w:lang w:eastAsia="en-US"/>
        </w:rPr>
        <w:t xml:space="preserve"> </w:t>
      </w:r>
      <w:r w:rsidRPr="00894438">
        <w:rPr>
          <w:lang w:eastAsia="en-US"/>
        </w:rPr>
        <w:t>Health Perspect. 87, 183-197.</w:t>
      </w:r>
    </w:p>
    <w:p w14:paraId="3773179B" w14:textId="77777777" w:rsidR="0028764B" w:rsidRDefault="0028764B" w:rsidP="0028764B">
      <w:pPr>
        <w:spacing w:before="240" w:after="240"/>
        <w:rPr>
          <w:lang w:eastAsia="en-US"/>
        </w:rPr>
      </w:pPr>
      <w:r w:rsidRPr="00894438">
        <w:rPr>
          <w:lang w:eastAsia="en-US"/>
        </w:rPr>
        <w:t>[3] Toxic Substances Control Act (TSCA) (1976) Public Law</w:t>
      </w:r>
      <w:r>
        <w:rPr>
          <w:lang w:eastAsia="en-US"/>
        </w:rPr>
        <w:t xml:space="preserve"> </w:t>
      </w:r>
      <w:r w:rsidRPr="00894438">
        <w:rPr>
          <w:lang w:eastAsia="en-US"/>
        </w:rPr>
        <w:t>94-469, 90 Stat. 2003, 11 October 1976</w:t>
      </w:r>
    </w:p>
    <w:p w14:paraId="555D731E" w14:textId="77777777" w:rsidR="0028764B" w:rsidRDefault="0028764B" w:rsidP="0028764B">
      <w:pPr>
        <w:spacing w:before="240" w:after="240"/>
        <w:rPr>
          <w:lang w:eastAsia="en-US"/>
        </w:rPr>
      </w:pPr>
      <w:r>
        <w:rPr>
          <w:lang w:eastAsia="en-US"/>
        </w:rPr>
        <w:t>[4]</w:t>
      </w:r>
      <w:r>
        <w:rPr>
          <w:lang w:eastAsia="en-US"/>
        </w:rPr>
        <w:tab/>
        <w:t>Cash, G., United States Environmental Protection Agency (USEPA,  Personal communication, 2014.</w:t>
      </w:r>
    </w:p>
    <w:p w14:paraId="7D162F9E" w14:textId="77777777" w:rsidR="0028764B" w:rsidRDefault="0028764B" w:rsidP="0028764B">
      <w:pPr>
        <w:spacing w:before="240" w:after="240"/>
        <w:rPr>
          <w:lang w:eastAsia="en-US"/>
        </w:rPr>
      </w:pPr>
      <w:r>
        <w:rPr>
          <w:lang w:eastAsia="en-US"/>
        </w:rPr>
        <w:t>[5] Adams, C.; Brantner, V. Estimating The Cost Of New Drug Development: Is It Really $802 Million? Health Aff. (Millwood), 2006, 25, 420-428.</w:t>
      </w:r>
    </w:p>
    <w:p w14:paraId="572DCBEA" w14:textId="77777777" w:rsidR="0028764B" w:rsidRDefault="0028764B" w:rsidP="0028764B">
      <w:pPr>
        <w:spacing w:before="240" w:after="240"/>
        <w:rPr>
          <w:lang w:eastAsia="en-US"/>
        </w:rPr>
      </w:pPr>
      <w:r>
        <w:rPr>
          <w:lang w:eastAsia="en-US"/>
        </w:rPr>
        <w:t>[6] DiMasi, J.; Hansen, R.; Grabowski, H. The price of innovation: new estimates of drug development costs. J. Health Eco., 2003, 22, 151-185.</w:t>
      </w:r>
    </w:p>
    <w:p w14:paraId="12F4B23E" w14:textId="77777777" w:rsidR="0028764B" w:rsidRDefault="0028764B" w:rsidP="0028764B">
      <w:pPr>
        <w:spacing w:before="240" w:after="240"/>
        <w:rPr>
          <w:lang w:eastAsia="en-US"/>
        </w:rPr>
      </w:pPr>
      <w:r>
        <w:rPr>
          <w:lang w:eastAsia="en-US"/>
        </w:rPr>
        <w:t>[7]</w:t>
      </w:r>
      <w:r>
        <w:rPr>
          <w:lang w:eastAsia="en-US"/>
        </w:rPr>
        <w:tab/>
        <w:t>M. Vracko, Mathematical (Structural) Descriptors in QSAR: Applications in Drug Design and Environmental Toxicology, In: Advances in Mathematical Chemistry and Applications, Subhash C. Basak, Guillermo Restrepo and J. L. Villaveces, Editors, Vol. 1,pp. 222-250, Bentham Science Publishers, in press, 2014.</w:t>
      </w:r>
    </w:p>
    <w:p w14:paraId="5066AD05" w14:textId="77777777" w:rsidR="0028764B" w:rsidRDefault="0028764B" w:rsidP="0028764B">
      <w:pPr>
        <w:spacing w:before="240" w:after="240"/>
        <w:rPr>
          <w:lang w:eastAsia="en-US"/>
        </w:rPr>
      </w:pPr>
      <w:r>
        <w:rPr>
          <w:lang w:eastAsia="en-US"/>
        </w:rPr>
        <w:t xml:space="preserve"> [8]</w:t>
      </w:r>
      <w:r>
        <w:rPr>
          <w:lang w:eastAsia="en-US"/>
        </w:rPr>
        <w:tab/>
        <w:t xml:space="preserve">Basak, S. C., Mathematical Descriptors for the Prediction of Property, Bioactivity, and Toxicity of Chemicals from their Structure: A Chemical-Cum-Biochemical Approach, </w:t>
      </w:r>
      <w:r w:rsidRPr="00077836">
        <w:rPr>
          <w:lang w:eastAsia="en-US"/>
        </w:rPr>
        <w:t>Current Computer-Aided Drug Design, 2013, 9, 449-462</w:t>
      </w:r>
      <w:r>
        <w:rPr>
          <w:lang w:eastAsia="en-US"/>
        </w:rPr>
        <w:t>.</w:t>
      </w:r>
    </w:p>
    <w:p w14:paraId="0E087103" w14:textId="77777777" w:rsidR="0028764B" w:rsidRDefault="0028764B" w:rsidP="0028764B">
      <w:pPr>
        <w:spacing w:before="240" w:after="240"/>
        <w:rPr>
          <w:lang w:eastAsia="en-US"/>
        </w:rPr>
      </w:pPr>
      <w:r>
        <w:rPr>
          <w:lang w:eastAsia="en-US"/>
        </w:rPr>
        <w:t>[9]</w:t>
      </w:r>
      <w:r>
        <w:rPr>
          <w:lang w:eastAsia="en-US"/>
        </w:rPr>
        <w:tab/>
        <w:t>Basak, S.C. Role of mathematical chemodescriptors and proteomics-based biodescriptors in drug discovery. Drug Dev. Res., 2010, 72, 1-9.</w:t>
      </w:r>
    </w:p>
    <w:p w14:paraId="74E42B8C" w14:textId="77777777" w:rsidR="0028764B" w:rsidRDefault="0028764B" w:rsidP="0028764B">
      <w:pPr>
        <w:spacing w:before="240" w:after="240"/>
        <w:rPr>
          <w:lang w:eastAsia="en-US"/>
        </w:rPr>
      </w:pPr>
      <w:r>
        <w:rPr>
          <w:lang w:eastAsia="en-US"/>
        </w:rPr>
        <w:t xml:space="preserve">[10] PaDEL-Descriptor: </w:t>
      </w:r>
      <w:hyperlink r:id="rId9" w:history="1">
        <w:r w:rsidRPr="00616C5F">
          <w:rPr>
            <w:rStyle w:val="Hyperlink"/>
            <w:lang w:eastAsia="en-US"/>
          </w:rPr>
          <w:t>http://padel.nus.edu.sg/software/padeldescriptor/</w:t>
        </w:r>
      </w:hyperlink>
      <w:r>
        <w:rPr>
          <w:lang w:eastAsia="en-US"/>
        </w:rPr>
        <w:t xml:space="preserve"> </w:t>
      </w:r>
    </w:p>
    <w:p w14:paraId="7067812F" w14:textId="77777777" w:rsidR="0028764B" w:rsidRDefault="0028764B" w:rsidP="0028764B">
      <w:pPr>
        <w:spacing w:before="240" w:after="240"/>
        <w:rPr>
          <w:lang w:eastAsia="en-US"/>
        </w:rPr>
      </w:pPr>
      <w:r>
        <w:rPr>
          <w:lang w:eastAsia="en-US"/>
        </w:rPr>
        <w:t>[11] DRAGON - Software for the Calculation of Molecular Descriptors, Version 5.4, 2006; Todeschini, R.; Consonni, V.; Mauri, A. et al.; Talete srl.; Milan, Italy</w:t>
      </w:r>
    </w:p>
    <w:p w14:paraId="4DD3D47F" w14:textId="77777777" w:rsidR="0028764B" w:rsidRDefault="0028764B" w:rsidP="0028764B">
      <w:pPr>
        <w:spacing w:before="240" w:after="240"/>
        <w:rPr>
          <w:lang w:eastAsia="en-US"/>
        </w:rPr>
      </w:pPr>
      <w:r>
        <w:rPr>
          <w:lang w:eastAsia="en-US"/>
        </w:rPr>
        <w:t>[12] MolconnZ, Version 4.05, 2003; Hall Ass. Consult.; Quincy, MA.</w:t>
      </w:r>
    </w:p>
    <w:p w14:paraId="528BDFAE" w14:textId="77777777" w:rsidR="0028764B" w:rsidRDefault="0028764B" w:rsidP="0028764B">
      <w:pPr>
        <w:spacing w:before="240" w:after="240"/>
        <w:rPr>
          <w:lang w:eastAsia="en-US"/>
        </w:rPr>
      </w:pPr>
      <w:r>
        <w:rPr>
          <w:lang w:eastAsia="en-US"/>
        </w:rPr>
        <w:t>[13] Basak, S.C.; Harriss, D.K.; Magnuson, V.R. POLLY v. 2.3: 1988; Copyright of the University of Minnesota, USA.</w:t>
      </w:r>
    </w:p>
    <w:p w14:paraId="5B11045B" w14:textId="77777777" w:rsidR="0028764B" w:rsidRDefault="0028764B" w:rsidP="0028764B">
      <w:pPr>
        <w:spacing w:before="240" w:after="240"/>
        <w:rPr>
          <w:lang w:eastAsia="en-US"/>
        </w:rPr>
      </w:pPr>
      <w:r>
        <w:rPr>
          <w:lang w:eastAsia="en-US"/>
        </w:rPr>
        <w:lastRenderedPageBreak/>
        <w:t>[14] Basak, S.C.; Grunwald, G.D. APProbe. 1993; Copyright of the University of Minnesota, USA.</w:t>
      </w:r>
    </w:p>
    <w:p w14:paraId="36E0F159" w14:textId="77777777" w:rsidR="006B7AAD" w:rsidRDefault="006B7AAD">
      <w:pPr>
        <w:spacing w:line="240" w:lineRule="auto"/>
        <w:jc w:val="left"/>
        <w:rPr>
          <w:b/>
        </w:rPr>
      </w:pPr>
    </w:p>
    <w:p w14:paraId="6E97B873" w14:textId="77777777" w:rsidR="0028764B" w:rsidRDefault="0028764B">
      <w:pPr>
        <w:spacing w:line="240" w:lineRule="auto"/>
        <w:jc w:val="left"/>
        <w:rPr>
          <w:b/>
        </w:rPr>
      </w:pPr>
      <w:r>
        <w:rPr>
          <w:b/>
        </w:rPr>
        <w:br w:type="page"/>
      </w:r>
    </w:p>
    <w:p w14:paraId="4D8BFACE" w14:textId="77777777" w:rsidR="00AB66AE" w:rsidRPr="00AB66AE" w:rsidRDefault="006B7AAD" w:rsidP="00E0076F">
      <w:pPr>
        <w:pStyle w:val="MCopyright"/>
        <w:tabs>
          <w:tab w:val="left" w:pos="720"/>
        </w:tabs>
        <w:jc w:val="both"/>
        <w:rPr>
          <w:b/>
        </w:rPr>
      </w:pPr>
      <w:r>
        <w:rPr>
          <w:b/>
        </w:rPr>
        <w:lastRenderedPageBreak/>
        <w:t>Supplementary materials</w:t>
      </w:r>
    </w:p>
    <w:p w14:paraId="0E218163" w14:textId="77777777" w:rsidR="006B7AAD" w:rsidRDefault="006B7AAD" w:rsidP="006B7AAD">
      <w:pPr>
        <w:outlineLvl w:val="0"/>
        <w:rPr>
          <w:color w:val="000000" w:themeColor="text1"/>
          <w:szCs w:val="24"/>
        </w:rPr>
      </w:pPr>
    </w:p>
    <w:p w14:paraId="366D708F" w14:textId="77777777" w:rsidR="00AB66AE" w:rsidRPr="00AB66AE" w:rsidRDefault="00AB66AE" w:rsidP="006B7AAD">
      <w:pPr>
        <w:outlineLvl w:val="0"/>
        <w:rPr>
          <w:color w:val="000000" w:themeColor="text1"/>
          <w:szCs w:val="24"/>
        </w:rPr>
      </w:pPr>
      <w:r w:rsidRPr="00AB66AE">
        <w:rPr>
          <w:color w:val="000000" w:themeColor="text1"/>
          <w:szCs w:val="24"/>
        </w:rPr>
        <w:t xml:space="preserve">Table </w:t>
      </w:r>
      <w:r w:rsidR="00A66604">
        <w:rPr>
          <w:color w:val="000000" w:themeColor="text1"/>
          <w:szCs w:val="24"/>
        </w:rPr>
        <w:t>S1</w:t>
      </w:r>
      <w:r w:rsidRPr="00AB66AE">
        <w:rPr>
          <w:color w:val="000000" w:themeColor="text1"/>
          <w:szCs w:val="24"/>
        </w:rPr>
        <w:t>.  Symbols, definitions and classification of topological indices</w:t>
      </w:r>
    </w:p>
    <w:p w14:paraId="1F83DD44" w14:textId="77777777" w:rsidR="00AB66AE" w:rsidRPr="00AB66AE" w:rsidRDefault="00AB66AE" w:rsidP="00E0076F">
      <w:pPr>
        <w:jc w:val="center"/>
        <w:outlineLvl w:val="0"/>
        <w:rPr>
          <w:color w:val="000000" w:themeColor="text1"/>
          <w:szCs w:val="24"/>
        </w:rPr>
      </w:pPr>
    </w:p>
    <w:tbl>
      <w:tblPr>
        <w:tblStyle w:val="LightShading1"/>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918"/>
        <w:gridCol w:w="6300"/>
        <w:gridCol w:w="1530"/>
        <w:gridCol w:w="1260"/>
      </w:tblGrid>
      <w:tr w:rsidR="00114C85" w:rsidRPr="00AB66AE" w14:paraId="7A4AA44B" w14:textId="77777777" w:rsidTr="00114C85">
        <w:trPr>
          <w:cnfStyle w:val="100000000000" w:firstRow="1" w:lastRow="0" w:firstColumn="0" w:lastColumn="0" w:oddVBand="0" w:evenVBand="0" w:oddHBand="0" w:evenHBand="0" w:firstRowFirstColumn="0" w:firstRowLastColumn="0" w:lastRowFirstColumn="0" w:lastRowLastColumn="0"/>
        </w:trPr>
        <w:tc>
          <w:tcPr>
            <w:tcW w:w="918" w:type="dxa"/>
            <w:tcBorders>
              <w:top w:val="single" w:sz="12" w:space="0" w:color="auto"/>
              <w:bottom w:val="single" w:sz="12" w:space="0" w:color="auto"/>
            </w:tcBorders>
            <w:vAlign w:val="center"/>
          </w:tcPr>
          <w:p w14:paraId="20CC3FD7" w14:textId="77777777" w:rsidR="00114C85" w:rsidRPr="00B96791"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val="0"/>
                <w:i/>
                <w:sz w:val="18"/>
                <w:szCs w:val="18"/>
              </w:rPr>
            </w:pPr>
          </w:p>
        </w:tc>
        <w:tc>
          <w:tcPr>
            <w:tcW w:w="6300" w:type="dxa"/>
            <w:tcBorders>
              <w:top w:val="single" w:sz="12" w:space="0" w:color="auto"/>
              <w:bottom w:val="single" w:sz="12" w:space="0" w:color="auto"/>
              <w:right w:val="single" w:sz="12" w:space="0" w:color="auto"/>
            </w:tcBorders>
            <w:vAlign w:val="center"/>
            <w:hideMark/>
          </w:tcPr>
          <w:p w14:paraId="56B9CF2E" w14:textId="77777777" w:rsidR="00114C85" w:rsidRPr="00E0076F" w:rsidRDefault="00114C85"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E0076F">
              <w:rPr>
                <w:rFonts w:ascii="Times New Roman" w:hAnsi="Times New Roman" w:cs="Times New Roman"/>
                <w:bCs w:val="0"/>
                <w:sz w:val="18"/>
                <w:szCs w:val="18"/>
              </w:rPr>
              <w:t>Topostructural (TS)</w:t>
            </w:r>
          </w:p>
        </w:tc>
        <w:tc>
          <w:tcPr>
            <w:tcW w:w="1530" w:type="dxa"/>
            <w:tcBorders>
              <w:top w:val="single" w:sz="12" w:space="0" w:color="auto"/>
              <w:left w:val="single" w:sz="12" w:space="0" w:color="auto"/>
              <w:bottom w:val="single" w:sz="12" w:space="0" w:color="auto"/>
              <w:right w:val="single" w:sz="12" w:space="0" w:color="auto"/>
            </w:tcBorders>
            <w:vAlign w:val="center"/>
          </w:tcPr>
          <w:p w14:paraId="314DFAC4" w14:textId="77777777" w:rsidR="00114C85" w:rsidRPr="009847F1" w:rsidRDefault="00114C85"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In 508 compound data?</w:t>
            </w:r>
          </w:p>
        </w:tc>
        <w:tc>
          <w:tcPr>
            <w:tcW w:w="1260" w:type="dxa"/>
            <w:tcBorders>
              <w:top w:val="single" w:sz="12" w:space="0" w:color="auto"/>
              <w:left w:val="single" w:sz="12" w:space="0" w:color="auto"/>
              <w:bottom w:val="single" w:sz="12" w:space="0" w:color="auto"/>
            </w:tcBorders>
            <w:vAlign w:val="center"/>
          </w:tcPr>
          <w:p w14:paraId="179A0FFD" w14:textId="77777777" w:rsidR="00114C85" w:rsidRPr="009847F1" w:rsidRDefault="00114C85"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In 95</w:t>
            </w:r>
          </w:p>
          <w:p w14:paraId="0C642E23" w14:textId="77777777" w:rsidR="00114C85" w:rsidRPr="009847F1" w:rsidRDefault="00114C85"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Cs w:val="0"/>
                <w:sz w:val="18"/>
                <w:szCs w:val="18"/>
              </w:rPr>
            </w:pPr>
            <w:r w:rsidRPr="009847F1">
              <w:rPr>
                <w:rFonts w:ascii="Times New Roman" w:hAnsi="Times New Roman" w:cs="Times New Roman"/>
                <w:bCs w:val="0"/>
                <w:sz w:val="18"/>
                <w:szCs w:val="18"/>
              </w:rPr>
              <w:t>Amine data?</w:t>
            </w:r>
          </w:p>
        </w:tc>
      </w:tr>
      <w:tr w:rsidR="00B96791" w:rsidRPr="00AB66AE" w14:paraId="7C1EAFA3" w14:textId="77777777" w:rsidTr="00114C85">
        <w:tc>
          <w:tcPr>
            <w:tcW w:w="918" w:type="dxa"/>
            <w:tcBorders>
              <w:top w:val="single" w:sz="12" w:space="0" w:color="auto"/>
              <w:left w:val="nil"/>
              <w:right w:val="nil"/>
            </w:tcBorders>
            <w:vAlign w:val="center"/>
            <w:hideMark/>
          </w:tcPr>
          <w:p w14:paraId="1C8DB833" w14:textId="77777777"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W</w:t>
            </w:r>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D</w:t>
            </w:r>
          </w:p>
        </w:tc>
        <w:tc>
          <w:tcPr>
            <w:tcW w:w="6300" w:type="dxa"/>
            <w:tcBorders>
              <w:top w:val="single" w:sz="12" w:space="0" w:color="auto"/>
              <w:left w:val="nil"/>
              <w:right w:val="single" w:sz="12" w:space="0" w:color="auto"/>
            </w:tcBorders>
            <w:vAlign w:val="center"/>
            <w:hideMark/>
          </w:tcPr>
          <w:p w14:paraId="03E04630" w14:textId="77777777"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Information index for the magnitudes of distances between all possible pairs of vertices of a graph</w:t>
            </w:r>
          </w:p>
        </w:tc>
        <w:tc>
          <w:tcPr>
            <w:tcW w:w="1530" w:type="dxa"/>
            <w:tcBorders>
              <w:top w:val="single" w:sz="12" w:space="0" w:color="auto"/>
              <w:left w:val="single" w:sz="12" w:space="0" w:color="auto"/>
              <w:right w:val="single" w:sz="12" w:space="0" w:color="auto"/>
            </w:tcBorders>
            <w:vAlign w:val="center"/>
          </w:tcPr>
          <w:p w14:paraId="4DF141C1" w14:textId="77777777" w:rsidR="00B96791" w:rsidRPr="009847F1" w:rsidRDefault="00B96791"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tcPr>
          <w:p w14:paraId="3B746A4C" w14:textId="77777777"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14:paraId="0498D16B" w14:textId="77777777" w:rsidTr="00114C85">
        <w:tc>
          <w:tcPr>
            <w:tcW w:w="918" w:type="dxa"/>
            <w:tcBorders>
              <w:left w:val="nil"/>
              <w:right w:val="nil"/>
            </w:tcBorders>
            <w:vAlign w:val="center"/>
            <w:hideMark/>
          </w:tcPr>
          <w:p w14:paraId="4044EBBD" w14:textId="77777777"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before="40"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W</w:t>
            </w:r>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D</w:t>
            </w:r>
          </w:p>
        </w:tc>
        <w:tc>
          <w:tcPr>
            <w:tcW w:w="6300" w:type="dxa"/>
            <w:tcBorders>
              <w:left w:val="nil"/>
              <w:right w:val="single" w:sz="12" w:space="0" w:color="auto"/>
            </w:tcBorders>
            <w:vAlign w:val="center"/>
            <w:hideMark/>
          </w:tcPr>
          <w:p w14:paraId="2F147E50" w14:textId="77777777" w:rsidR="00B96791" w:rsidRPr="00E0076F" w:rsidRDefault="00B96791"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Mean information index for the magnitude of distance</w:t>
            </w:r>
          </w:p>
        </w:tc>
        <w:tc>
          <w:tcPr>
            <w:tcW w:w="1530" w:type="dxa"/>
            <w:tcBorders>
              <w:left w:val="single" w:sz="12" w:space="0" w:color="auto"/>
              <w:right w:val="single" w:sz="12" w:space="0" w:color="auto"/>
            </w:tcBorders>
            <w:vAlign w:val="center"/>
          </w:tcPr>
          <w:p w14:paraId="403E95EF" w14:textId="77777777"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14:paraId="3C0AC79E" w14:textId="77777777"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14:paraId="7BD95749" w14:textId="77777777" w:rsidTr="00114C85">
        <w:tc>
          <w:tcPr>
            <w:tcW w:w="918" w:type="dxa"/>
            <w:tcBorders>
              <w:left w:val="nil"/>
              <w:right w:val="nil"/>
            </w:tcBorders>
            <w:vAlign w:val="center"/>
            <w:hideMark/>
          </w:tcPr>
          <w:p w14:paraId="75A6A140" w14:textId="77777777"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W</w:t>
            </w:r>
          </w:p>
        </w:tc>
        <w:tc>
          <w:tcPr>
            <w:tcW w:w="6300" w:type="dxa"/>
            <w:tcBorders>
              <w:left w:val="nil"/>
              <w:right w:val="single" w:sz="12" w:space="0" w:color="auto"/>
            </w:tcBorders>
            <w:vAlign w:val="center"/>
            <w:hideMark/>
          </w:tcPr>
          <w:p w14:paraId="14851AF9" w14:textId="77777777" w:rsidR="00B96791" w:rsidRPr="00E0076F" w:rsidRDefault="00B96791" w:rsidP="001B45F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Wiener index = half-sum of the off-diagonal elements of the distance matrix of a graph</w:t>
            </w:r>
          </w:p>
        </w:tc>
        <w:tc>
          <w:tcPr>
            <w:tcW w:w="1530" w:type="dxa"/>
            <w:tcBorders>
              <w:left w:val="single" w:sz="12" w:space="0" w:color="auto"/>
              <w:right w:val="single" w:sz="12" w:space="0" w:color="auto"/>
            </w:tcBorders>
            <w:vAlign w:val="center"/>
          </w:tcPr>
          <w:p w14:paraId="51688CB6" w14:textId="77777777"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14:paraId="32EAFC2F" w14:textId="77777777"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14:paraId="2503F3A3" w14:textId="77777777" w:rsidTr="00114C85">
        <w:tc>
          <w:tcPr>
            <w:tcW w:w="918" w:type="dxa"/>
            <w:tcBorders>
              <w:left w:val="nil"/>
              <w:right w:val="nil"/>
            </w:tcBorders>
            <w:vAlign w:val="center"/>
            <w:hideMark/>
          </w:tcPr>
          <w:p w14:paraId="5BF67EE8" w14:textId="77777777"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w:t>
            </w:r>
            <w:r w:rsidRPr="00B96791">
              <w:rPr>
                <w:rFonts w:ascii="Times New Roman" w:hAnsi="Times New Roman" w:cs="Times New Roman"/>
                <w:i/>
                <w:sz w:val="18"/>
                <w:szCs w:val="18"/>
                <w:vertAlign w:val="superscript"/>
              </w:rPr>
              <w:t>D</w:t>
            </w:r>
          </w:p>
        </w:tc>
        <w:tc>
          <w:tcPr>
            <w:tcW w:w="6300" w:type="dxa"/>
            <w:tcBorders>
              <w:left w:val="nil"/>
              <w:right w:val="single" w:sz="12" w:space="0" w:color="auto"/>
            </w:tcBorders>
            <w:vAlign w:val="center"/>
            <w:hideMark/>
          </w:tcPr>
          <w:p w14:paraId="1A6F7FFF" w14:textId="77777777"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Degree complexity</w:t>
            </w:r>
          </w:p>
        </w:tc>
        <w:tc>
          <w:tcPr>
            <w:tcW w:w="1530" w:type="dxa"/>
            <w:tcBorders>
              <w:left w:val="single" w:sz="12" w:space="0" w:color="auto"/>
              <w:right w:val="single" w:sz="12" w:space="0" w:color="auto"/>
            </w:tcBorders>
            <w:vAlign w:val="center"/>
          </w:tcPr>
          <w:p w14:paraId="428E1AD3" w14:textId="77777777"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14:paraId="60A7EB8A" w14:textId="77777777"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14:paraId="0157D0B8" w14:textId="77777777" w:rsidTr="00114C85">
        <w:tc>
          <w:tcPr>
            <w:tcW w:w="918" w:type="dxa"/>
            <w:tcBorders>
              <w:left w:val="nil"/>
              <w:right w:val="nil"/>
            </w:tcBorders>
            <w:vAlign w:val="center"/>
            <w:hideMark/>
          </w:tcPr>
          <w:p w14:paraId="23A67A46" w14:textId="77777777"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H</w:t>
            </w:r>
            <w:r w:rsidRPr="00B96791">
              <w:rPr>
                <w:rFonts w:ascii="Times New Roman" w:hAnsi="Times New Roman" w:cs="Times New Roman"/>
                <w:i/>
                <w:sz w:val="18"/>
                <w:szCs w:val="18"/>
                <w:vertAlign w:val="superscript"/>
              </w:rPr>
              <w:t>V</w:t>
            </w:r>
          </w:p>
        </w:tc>
        <w:tc>
          <w:tcPr>
            <w:tcW w:w="6300" w:type="dxa"/>
            <w:tcBorders>
              <w:left w:val="nil"/>
              <w:right w:val="single" w:sz="12" w:space="0" w:color="auto"/>
            </w:tcBorders>
            <w:vAlign w:val="center"/>
            <w:hideMark/>
          </w:tcPr>
          <w:p w14:paraId="44ADA2E6" w14:textId="77777777" w:rsidR="00B96791" w:rsidRPr="00E0076F" w:rsidRDefault="00B96791"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Graph vertex complexity</w:t>
            </w:r>
          </w:p>
        </w:tc>
        <w:tc>
          <w:tcPr>
            <w:tcW w:w="1530" w:type="dxa"/>
            <w:tcBorders>
              <w:left w:val="single" w:sz="12" w:space="0" w:color="auto"/>
              <w:right w:val="single" w:sz="12" w:space="0" w:color="auto"/>
            </w:tcBorders>
            <w:vAlign w:val="center"/>
          </w:tcPr>
          <w:p w14:paraId="544F38BB" w14:textId="77777777"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14:paraId="7E403C57" w14:textId="77777777"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14:paraId="691290B4" w14:textId="77777777" w:rsidTr="00114C85">
        <w:tc>
          <w:tcPr>
            <w:tcW w:w="918" w:type="dxa"/>
            <w:tcBorders>
              <w:left w:val="nil"/>
              <w:right w:val="nil"/>
            </w:tcBorders>
            <w:vAlign w:val="center"/>
            <w:hideMark/>
          </w:tcPr>
          <w:p w14:paraId="20EEC0BE" w14:textId="77777777"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H</w:t>
            </w:r>
            <w:r w:rsidRPr="00B96791">
              <w:rPr>
                <w:rFonts w:ascii="Times New Roman" w:hAnsi="Times New Roman" w:cs="Times New Roman"/>
                <w:i/>
                <w:sz w:val="18"/>
                <w:szCs w:val="18"/>
                <w:vertAlign w:val="superscript"/>
              </w:rPr>
              <w:t>D</w:t>
            </w:r>
          </w:p>
        </w:tc>
        <w:tc>
          <w:tcPr>
            <w:tcW w:w="6300" w:type="dxa"/>
            <w:tcBorders>
              <w:left w:val="nil"/>
              <w:right w:val="single" w:sz="12" w:space="0" w:color="auto"/>
            </w:tcBorders>
            <w:vAlign w:val="center"/>
            <w:hideMark/>
          </w:tcPr>
          <w:p w14:paraId="0264FEB6" w14:textId="77777777"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Graph distance complexity</w:t>
            </w:r>
          </w:p>
        </w:tc>
        <w:tc>
          <w:tcPr>
            <w:tcW w:w="1530" w:type="dxa"/>
            <w:tcBorders>
              <w:left w:val="single" w:sz="12" w:space="0" w:color="auto"/>
              <w:right w:val="single" w:sz="12" w:space="0" w:color="auto"/>
            </w:tcBorders>
            <w:vAlign w:val="center"/>
          </w:tcPr>
          <w:p w14:paraId="778C483E" w14:textId="77777777"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14:paraId="5BBC7CF4" w14:textId="77777777"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14:paraId="70DF7221" w14:textId="77777777" w:rsidTr="00114C85">
        <w:tc>
          <w:tcPr>
            <w:tcW w:w="918" w:type="dxa"/>
            <w:tcBorders>
              <w:left w:val="nil"/>
              <w:right w:val="nil"/>
            </w:tcBorders>
            <w:vAlign w:val="center"/>
            <w:hideMark/>
          </w:tcPr>
          <w:p w14:paraId="08463118" w14:textId="77777777"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before="40"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IC</w:t>
            </w:r>
          </w:p>
        </w:tc>
        <w:tc>
          <w:tcPr>
            <w:tcW w:w="6300" w:type="dxa"/>
            <w:tcBorders>
              <w:left w:val="nil"/>
              <w:right w:val="single" w:sz="12" w:space="0" w:color="auto"/>
            </w:tcBorders>
            <w:vAlign w:val="center"/>
            <w:hideMark/>
          </w:tcPr>
          <w:p w14:paraId="07D6282F" w14:textId="77777777"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Information content of the distance matrix partitioned by frequency of occurrences of distance </w:t>
            </w:r>
            <w:r w:rsidRPr="00E0076F">
              <w:rPr>
                <w:rFonts w:ascii="Times New Roman" w:hAnsi="Times New Roman" w:cs="Times New Roman"/>
                <w:i/>
                <w:sz w:val="18"/>
                <w:szCs w:val="18"/>
              </w:rPr>
              <w:t>h</w:t>
            </w:r>
          </w:p>
        </w:tc>
        <w:tc>
          <w:tcPr>
            <w:tcW w:w="1530" w:type="dxa"/>
            <w:tcBorders>
              <w:left w:val="single" w:sz="12" w:space="0" w:color="auto"/>
              <w:right w:val="single" w:sz="12" w:space="0" w:color="auto"/>
            </w:tcBorders>
            <w:vAlign w:val="center"/>
          </w:tcPr>
          <w:p w14:paraId="3DD04AF9" w14:textId="77777777"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14:paraId="7AD8F943" w14:textId="77777777"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14:paraId="5D34A4B6" w14:textId="77777777" w:rsidTr="00114C85">
        <w:tc>
          <w:tcPr>
            <w:tcW w:w="918" w:type="dxa"/>
            <w:tcBorders>
              <w:left w:val="nil"/>
              <w:right w:val="nil"/>
            </w:tcBorders>
            <w:vAlign w:val="center"/>
            <w:hideMark/>
          </w:tcPr>
          <w:p w14:paraId="472A4051" w14:textId="77777777"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M</w:t>
            </w:r>
            <w:r w:rsidRPr="00B96791">
              <w:rPr>
                <w:rFonts w:ascii="Times New Roman" w:hAnsi="Times New Roman" w:cs="Times New Roman"/>
                <w:i/>
                <w:sz w:val="18"/>
                <w:szCs w:val="18"/>
                <w:vertAlign w:val="subscript"/>
              </w:rPr>
              <w:t>1</w:t>
            </w:r>
          </w:p>
        </w:tc>
        <w:tc>
          <w:tcPr>
            <w:tcW w:w="6300" w:type="dxa"/>
            <w:tcBorders>
              <w:left w:val="nil"/>
              <w:right w:val="single" w:sz="12" w:space="0" w:color="auto"/>
            </w:tcBorders>
            <w:vAlign w:val="center"/>
            <w:hideMark/>
          </w:tcPr>
          <w:p w14:paraId="3AF245A8" w14:textId="77777777"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A Zagreb group parameter = sum of square of degree over all vertices</w:t>
            </w:r>
          </w:p>
        </w:tc>
        <w:tc>
          <w:tcPr>
            <w:tcW w:w="1530" w:type="dxa"/>
            <w:tcBorders>
              <w:left w:val="single" w:sz="12" w:space="0" w:color="auto"/>
              <w:right w:val="single" w:sz="12" w:space="0" w:color="auto"/>
            </w:tcBorders>
            <w:vAlign w:val="center"/>
          </w:tcPr>
          <w:p w14:paraId="7B671CE3" w14:textId="77777777"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14:paraId="3DCC2F05" w14:textId="77777777"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B96791" w:rsidRPr="00AB66AE" w14:paraId="5DC37874" w14:textId="77777777" w:rsidTr="00114C85">
        <w:tc>
          <w:tcPr>
            <w:tcW w:w="918" w:type="dxa"/>
            <w:tcBorders>
              <w:left w:val="nil"/>
              <w:right w:val="nil"/>
            </w:tcBorders>
            <w:vAlign w:val="center"/>
            <w:hideMark/>
          </w:tcPr>
          <w:p w14:paraId="479FC869" w14:textId="77777777" w:rsidR="00B96791" w:rsidRPr="00B96791"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M</w:t>
            </w:r>
            <w:r w:rsidRPr="00B96791">
              <w:rPr>
                <w:rFonts w:ascii="Times New Roman" w:hAnsi="Times New Roman" w:cs="Times New Roman"/>
                <w:i/>
                <w:sz w:val="18"/>
                <w:szCs w:val="18"/>
                <w:vertAlign w:val="subscript"/>
              </w:rPr>
              <w:t>2</w:t>
            </w:r>
          </w:p>
        </w:tc>
        <w:tc>
          <w:tcPr>
            <w:tcW w:w="6300" w:type="dxa"/>
            <w:tcBorders>
              <w:left w:val="nil"/>
              <w:right w:val="single" w:sz="12" w:space="0" w:color="auto"/>
            </w:tcBorders>
            <w:vAlign w:val="center"/>
            <w:hideMark/>
          </w:tcPr>
          <w:p w14:paraId="57D84C5E" w14:textId="77777777" w:rsidR="00B96791" w:rsidRPr="00E0076F" w:rsidRDefault="00B96791"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A Zagreb group parameter = sum of cross-product of degrees over all neighboring (connected) vertices</w:t>
            </w:r>
          </w:p>
        </w:tc>
        <w:tc>
          <w:tcPr>
            <w:tcW w:w="1530" w:type="dxa"/>
            <w:tcBorders>
              <w:left w:val="single" w:sz="12" w:space="0" w:color="auto"/>
              <w:right w:val="single" w:sz="12" w:space="0" w:color="auto"/>
            </w:tcBorders>
            <w:vAlign w:val="center"/>
          </w:tcPr>
          <w:p w14:paraId="1FF6A564" w14:textId="77777777" w:rsidR="00B96791" w:rsidRPr="009847F1" w:rsidRDefault="00B96791"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14:paraId="5433AEBD" w14:textId="77777777" w:rsidR="00B96791" w:rsidRPr="009847F1" w:rsidRDefault="00B96791"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1B45F2" w:rsidRPr="00AB66AE" w14:paraId="779EB917" w14:textId="77777777" w:rsidTr="00114C85">
        <w:tc>
          <w:tcPr>
            <w:tcW w:w="918" w:type="dxa"/>
            <w:tcBorders>
              <w:left w:val="nil"/>
              <w:right w:val="nil"/>
            </w:tcBorders>
            <w:vAlign w:val="center"/>
            <w:hideMark/>
          </w:tcPr>
          <w:p w14:paraId="2EF0D448" w14:textId="77777777"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p>
        </w:tc>
        <w:tc>
          <w:tcPr>
            <w:tcW w:w="6300" w:type="dxa"/>
            <w:tcBorders>
              <w:left w:val="nil"/>
              <w:right w:val="single" w:sz="12" w:space="0" w:color="auto"/>
            </w:tcBorders>
            <w:vAlign w:val="center"/>
            <w:hideMark/>
          </w:tcPr>
          <w:p w14:paraId="680C9556" w14:textId="77777777"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Path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0-10</w:t>
            </w:r>
          </w:p>
        </w:tc>
        <w:tc>
          <w:tcPr>
            <w:tcW w:w="1530" w:type="dxa"/>
            <w:tcBorders>
              <w:left w:val="single" w:sz="12" w:space="0" w:color="auto"/>
              <w:right w:val="single" w:sz="12" w:space="0" w:color="auto"/>
            </w:tcBorders>
            <w:vAlign w:val="center"/>
          </w:tcPr>
          <w:p w14:paraId="45C9F383" w14:textId="77777777" w:rsidR="001B45F2" w:rsidRPr="009847F1" w:rsidRDefault="001B45F2"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F8FB850" w14:textId="77777777" w:rsidR="001B45F2"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14:paraId="2BFDF773" w14:textId="77777777" w:rsidTr="00114C85">
        <w:tc>
          <w:tcPr>
            <w:tcW w:w="918" w:type="dxa"/>
            <w:vMerge w:val="restart"/>
            <w:tcBorders>
              <w:left w:val="nil"/>
              <w:right w:val="nil"/>
            </w:tcBorders>
            <w:vAlign w:val="center"/>
            <w:hideMark/>
          </w:tcPr>
          <w:p w14:paraId="1F2F9414" w14:textId="77777777" w:rsidR="00784C3A" w:rsidRPr="00B96791" w:rsidRDefault="00784C3A"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bscript"/>
              </w:rPr>
              <w:t>C</w:t>
            </w:r>
          </w:p>
        </w:tc>
        <w:tc>
          <w:tcPr>
            <w:tcW w:w="6300" w:type="dxa"/>
            <w:tcBorders>
              <w:left w:val="nil"/>
              <w:right w:val="single" w:sz="12" w:space="0" w:color="auto"/>
            </w:tcBorders>
            <w:vAlign w:val="center"/>
            <w:hideMark/>
          </w:tcPr>
          <w:p w14:paraId="7F508C51" w14:textId="77777777" w:rsidR="00784C3A" w:rsidRPr="00E0076F" w:rsidRDefault="00784C3A"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Cluster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3-</w:t>
            </w:r>
            <w:r>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14:paraId="50240373" w14:textId="77777777"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0A52EB8" w14:textId="77777777" w:rsidR="00784C3A" w:rsidRPr="009847F1" w:rsidRDefault="00784C3A"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14:paraId="0C8FC801" w14:textId="77777777" w:rsidTr="00114C85">
        <w:tc>
          <w:tcPr>
            <w:tcW w:w="918" w:type="dxa"/>
            <w:vMerge/>
            <w:tcBorders>
              <w:left w:val="nil"/>
              <w:right w:val="nil"/>
            </w:tcBorders>
            <w:vAlign w:val="center"/>
            <w:hideMark/>
          </w:tcPr>
          <w:p w14:paraId="490ACFDE" w14:textId="77777777" w:rsidR="00784C3A" w:rsidRPr="00B96791" w:rsidRDefault="00784C3A" w:rsidP="0067025D">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3ED5505D" w14:textId="77777777" w:rsidR="00784C3A" w:rsidRPr="00E0076F" w:rsidRDefault="00784C3A" w:rsidP="0067025D">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Cluster connectivity index of order </w:t>
            </w:r>
            <w:r w:rsidRPr="00784C3A">
              <w:rPr>
                <w:rFonts w:ascii="Times New Roman" w:hAnsi="Times New Roman" w:cs="Times New Roman"/>
                <w:i/>
                <w:sz w:val="18"/>
                <w:szCs w:val="18"/>
              </w:rPr>
              <w:t>h</w:t>
            </w:r>
            <w:r>
              <w:rPr>
                <w:rFonts w:ascii="Times New Roman" w:hAnsi="Times New Roman" w:cs="Times New Roman"/>
                <w:sz w:val="18"/>
                <w:szCs w:val="18"/>
              </w:rPr>
              <w:t xml:space="preserve"> = </w:t>
            </w:r>
            <w:r>
              <w:rPr>
                <w:rFonts w:ascii="Times New Roman" w:hAnsi="Times New Roman" w:cs="Times New Roman"/>
                <w:i/>
                <w:sz w:val="18"/>
                <w:szCs w:val="18"/>
              </w:rPr>
              <w:t>6</w:t>
            </w:r>
          </w:p>
        </w:tc>
        <w:tc>
          <w:tcPr>
            <w:tcW w:w="1530" w:type="dxa"/>
            <w:tcBorders>
              <w:left w:val="single" w:sz="12" w:space="0" w:color="auto"/>
              <w:right w:val="single" w:sz="12" w:space="0" w:color="auto"/>
            </w:tcBorders>
            <w:vAlign w:val="center"/>
          </w:tcPr>
          <w:p w14:paraId="1878DC06" w14:textId="77777777"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F9D9CA8" w14:textId="77777777" w:rsidR="00784C3A" w:rsidRPr="009847F1" w:rsidRDefault="00784C3A"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B45F2" w:rsidRPr="00AB66AE" w14:paraId="030B54BD" w14:textId="77777777" w:rsidTr="00114C85">
        <w:tc>
          <w:tcPr>
            <w:tcW w:w="918" w:type="dxa"/>
            <w:tcBorders>
              <w:left w:val="nil"/>
              <w:right w:val="nil"/>
            </w:tcBorders>
            <w:vAlign w:val="center"/>
            <w:hideMark/>
          </w:tcPr>
          <w:p w14:paraId="02F8824B" w14:textId="77777777"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bscript"/>
              </w:rPr>
              <w:t>PC</w:t>
            </w:r>
          </w:p>
        </w:tc>
        <w:tc>
          <w:tcPr>
            <w:tcW w:w="6300" w:type="dxa"/>
            <w:tcBorders>
              <w:left w:val="nil"/>
              <w:right w:val="single" w:sz="12" w:space="0" w:color="auto"/>
            </w:tcBorders>
            <w:vAlign w:val="center"/>
            <w:hideMark/>
          </w:tcPr>
          <w:p w14:paraId="12AB2601" w14:textId="77777777"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Path-cluster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14:paraId="4ADDB507" w14:textId="77777777" w:rsidR="001B45F2" w:rsidRPr="009847F1" w:rsidRDefault="001B45F2"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676B505" w14:textId="77777777" w:rsidR="001B45F2"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14:paraId="3284995D" w14:textId="77777777" w:rsidTr="00114C85">
        <w:tc>
          <w:tcPr>
            <w:tcW w:w="918" w:type="dxa"/>
            <w:vMerge w:val="restart"/>
            <w:tcBorders>
              <w:left w:val="nil"/>
              <w:right w:val="nil"/>
            </w:tcBorders>
            <w:vAlign w:val="center"/>
            <w:hideMark/>
          </w:tcPr>
          <w:p w14:paraId="64BE9AEB" w14:textId="77777777" w:rsidR="00784C3A" w:rsidRPr="00B96791" w:rsidRDefault="00784C3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bscript"/>
              </w:rPr>
              <w:t>Ch</w:t>
            </w:r>
          </w:p>
        </w:tc>
        <w:tc>
          <w:tcPr>
            <w:tcW w:w="6300" w:type="dxa"/>
            <w:tcBorders>
              <w:left w:val="nil"/>
              <w:right w:val="single" w:sz="12" w:space="0" w:color="auto"/>
            </w:tcBorders>
            <w:vAlign w:val="center"/>
            <w:hideMark/>
          </w:tcPr>
          <w:p w14:paraId="7F4A156B" w14:textId="77777777" w:rsidR="00784C3A" w:rsidRPr="00E0076F" w:rsidRDefault="00784C3A" w:rsidP="00F56FC5">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 xml:space="preserve">Chain connectivity index of order </w:t>
            </w:r>
            <w:r w:rsidRPr="00E0076F">
              <w:rPr>
                <w:rFonts w:ascii="Times New Roman" w:hAnsi="Times New Roman" w:cs="Times New Roman"/>
                <w:i/>
                <w:sz w:val="18"/>
                <w:szCs w:val="18"/>
              </w:rPr>
              <w:t>h</w:t>
            </w:r>
            <w:r>
              <w:rPr>
                <w:rFonts w:ascii="Times New Roman" w:hAnsi="Times New Roman" w:cs="Times New Roman"/>
                <w:sz w:val="18"/>
                <w:szCs w:val="18"/>
              </w:rPr>
              <w:t xml:space="preserve"> = 3, 4, 7, 8</w:t>
            </w:r>
          </w:p>
        </w:tc>
        <w:tc>
          <w:tcPr>
            <w:tcW w:w="1530" w:type="dxa"/>
            <w:tcBorders>
              <w:left w:val="single" w:sz="12" w:space="0" w:color="auto"/>
              <w:right w:val="single" w:sz="12" w:space="0" w:color="auto"/>
            </w:tcBorders>
            <w:vAlign w:val="center"/>
          </w:tcPr>
          <w:p w14:paraId="582497DD" w14:textId="77777777"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EE2EC01" w14:textId="77777777" w:rsidR="00784C3A" w:rsidRPr="009847F1" w:rsidRDefault="00784C3A" w:rsidP="00B7645F">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784C3A" w:rsidRPr="00AB66AE" w14:paraId="3A0CD9A7" w14:textId="77777777" w:rsidTr="00114C85">
        <w:tc>
          <w:tcPr>
            <w:tcW w:w="918" w:type="dxa"/>
            <w:vMerge/>
            <w:tcBorders>
              <w:left w:val="nil"/>
              <w:right w:val="nil"/>
            </w:tcBorders>
            <w:vAlign w:val="center"/>
            <w:hideMark/>
          </w:tcPr>
          <w:p w14:paraId="23FC44B3" w14:textId="77777777" w:rsidR="00784C3A" w:rsidRPr="00B96791" w:rsidRDefault="00784C3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1FE45E8C" w14:textId="77777777" w:rsidR="00784C3A" w:rsidRPr="00E0076F" w:rsidRDefault="00784C3A" w:rsidP="009847F1">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rPr>
                <w:rFonts w:ascii="Times New Roman" w:hAnsi="Times New Roman" w:cs="Times New Roman"/>
                <w:sz w:val="18"/>
                <w:szCs w:val="18"/>
              </w:rPr>
            </w:pPr>
            <w:r w:rsidRPr="00E0076F">
              <w:rPr>
                <w:rFonts w:ascii="Times New Roman" w:hAnsi="Times New Roman" w:cs="Times New Roman"/>
                <w:sz w:val="18"/>
                <w:szCs w:val="18"/>
              </w:rPr>
              <w:t xml:space="preserve">Chain connectivity index of order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 xml:space="preserve">5, 6, 9, </w:t>
            </w:r>
            <w:r w:rsidRPr="00E0076F">
              <w:rPr>
                <w:rFonts w:ascii="Times New Roman" w:hAnsi="Times New Roman" w:cs="Times New Roman"/>
                <w:sz w:val="18"/>
                <w:szCs w:val="18"/>
              </w:rPr>
              <w:t>10</w:t>
            </w:r>
          </w:p>
        </w:tc>
        <w:tc>
          <w:tcPr>
            <w:tcW w:w="1530" w:type="dxa"/>
            <w:tcBorders>
              <w:left w:val="single" w:sz="12" w:space="0" w:color="auto"/>
              <w:right w:val="single" w:sz="12" w:space="0" w:color="auto"/>
            </w:tcBorders>
            <w:vAlign w:val="center"/>
          </w:tcPr>
          <w:p w14:paraId="170BDA55" w14:textId="77777777"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CC3AE92" w14:textId="77777777" w:rsidR="00784C3A" w:rsidRPr="009847F1" w:rsidRDefault="00784C3A" w:rsidP="00B7645F">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B45F2" w:rsidRPr="00AB66AE" w14:paraId="4A552C4F" w14:textId="77777777" w:rsidTr="00114C85">
        <w:tc>
          <w:tcPr>
            <w:tcW w:w="918" w:type="dxa"/>
            <w:tcBorders>
              <w:left w:val="nil"/>
              <w:right w:val="nil"/>
            </w:tcBorders>
            <w:vAlign w:val="center"/>
            <w:hideMark/>
          </w:tcPr>
          <w:p w14:paraId="1A06A181" w14:textId="77777777" w:rsidR="001B45F2" w:rsidRPr="00B96791"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P</w:t>
            </w:r>
            <w:r w:rsidRPr="00B96791">
              <w:rPr>
                <w:rFonts w:ascii="Times New Roman" w:hAnsi="Times New Roman" w:cs="Times New Roman"/>
                <w:i/>
                <w:sz w:val="18"/>
                <w:szCs w:val="18"/>
                <w:vertAlign w:val="subscript"/>
              </w:rPr>
              <w:t>h</w:t>
            </w:r>
          </w:p>
        </w:tc>
        <w:tc>
          <w:tcPr>
            <w:tcW w:w="6300" w:type="dxa"/>
            <w:tcBorders>
              <w:left w:val="nil"/>
              <w:right w:val="single" w:sz="12" w:space="0" w:color="auto"/>
            </w:tcBorders>
            <w:vAlign w:val="center"/>
            <w:hideMark/>
          </w:tcPr>
          <w:p w14:paraId="0B6E906F" w14:textId="77777777" w:rsidR="001B45F2" w:rsidRPr="00E0076F" w:rsidRDefault="001B45F2"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Number of paths of length </w:t>
            </w:r>
            <w:r w:rsidRPr="00E0076F">
              <w:rPr>
                <w:rFonts w:ascii="Times New Roman" w:hAnsi="Times New Roman" w:cs="Times New Roman"/>
                <w:i/>
                <w:sz w:val="18"/>
                <w:szCs w:val="18"/>
              </w:rPr>
              <w:t>h</w:t>
            </w:r>
            <w:r w:rsidRPr="00E0076F">
              <w:rPr>
                <w:rFonts w:ascii="Times New Roman" w:hAnsi="Times New Roman" w:cs="Times New Roman"/>
                <w:sz w:val="18"/>
                <w:szCs w:val="18"/>
              </w:rPr>
              <w:t xml:space="preserve"> = 0-10</w:t>
            </w:r>
          </w:p>
        </w:tc>
        <w:tc>
          <w:tcPr>
            <w:tcW w:w="1530" w:type="dxa"/>
            <w:tcBorders>
              <w:left w:val="single" w:sz="12" w:space="0" w:color="auto"/>
              <w:right w:val="single" w:sz="12" w:space="0" w:color="auto"/>
            </w:tcBorders>
            <w:vAlign w:val="center"/>
          </w:tcPr>
          <w:p w14:paraId="2BA79923" w14:textId="77777777" w:rsidR="001B45F2" w:rsidRPr="009847F1" w:rsidRDefault="001B45F2"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57AAB100" w14:textId="77777777" w:rsidR="001B45F2"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5901E237" w14:textId="77777777" w:rsidTr="00114C85">
        <w:tc>
          <w:tcPr>
            <w:tcW w:w="918" w:type="dxa"/>
            <w:tcBorders>
              <w:left w:val="nil"/>
              <w:right w:val="nil"/>
            </w:tcBorders>
            <w:vAlign w:val="center"/>
            <w:hideMark/>
          </w:tcPr>
          <w:p w14:paraId="4091AE56" w14:textId="77777777"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p>
        </w:tc>
        <w:tc>
          <w:tcPr>
            <w:tcW w:w="6300" w:type="dxa"/>
            <w:tcBorders>
              <w:left w:val="nil"/>
              <w:right w:val="single" w:sz="12" w:space="0" w:color="auto"/>
            </w:tcBorders>
            <w:vAlign w:val="center"/>
            <w:hideMark/>
          </w:tcPr>
          <w:p w14:paraId="2FD9F8B4"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Balaban’s</w:t>
            </w:r>
            <w:r>
              <w:rPr>
                <w:rFonts w:ascii="Times New Roman" w:hAnsi="Times New Roman" w:cs="Times New Roman"/>
                <w:sz w:val="18"/>
                <w:szCs w:val="18"/>
              </w:rPr>
              <w:t xml:space="preserve"> </w:t>
            </w:r>
            <w:r w:rsidRPr="00E0076F">
              <w:rPr>
                <w:rFonts w:ascii="Times New Roman" w:hAnsi="Times New Roman" w:cs="Times New Roman"/>
                <w:i/>
                <w:sz w:val="18"/>
                <w:szCs w:val="18"/>
              </w:rPr>
              <w:t>J</w:t>
            </w:r>
            <w:r w:rsidRPr="00E0076F">
              <w:rPr>
                <w:rFonts w:ascii="Times New Roman" w:hAnsi="Times New Roman" w:cs="Times New Roman"/>
                <w:sz w:val="18"/>
                <w:szCs w:val="18"/>
              </w:rPr>
              <w:t xml:space="preserve"> index based on topological distance </w:t>
            </w:r>
          </w:p>
        </w:tc>
        <w:tc>
          <w:tcPr>
            <w:tcW w:w="1530" w:type="dxa"/>
            <w:tcBorders>
              <w:left w:val="single" w:sz="12" w:space="0" w:color="auto"/>
              <w:right w:val="single" w:sz="12" w:space="0" w:color="auto"/>
            </w:tcBorders>
            <w:vAlign w:val="center"/>
          </w:tcPr>
          <w:p w14:paraId="5826D49A"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4B6EF29"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1BBAAF79" w14:textId="77777777" w:rsidTr="00114C85">
        <w:tc>
          <w:tcPr>
            <w:tcW w:w="918" w:type="dxa"/>
            <w:tcBorders>
              <w:left w:val="nil"/>
              <w:right w:val="nil"/>
            </w:tcBorders>
            <w:vAlign w:val="center"/>
            <w:hideMark/>
          </w:tcPr>
          <w:p w14:paraId="38504E85" w14:textId="77777777"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nrings</w:t>
            </w:r>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p>
        </w:tc>
        <w:tc>
          <w:tcPr>
            <w:tcW w:w="6300" w:type="dxa"/>
            <w:tcBorders>
              <w:left w:val="nil"/>
              <w:right w:val="single" w:sz="12" w:space="0" w:color="auto"/>
            </w:tcBorders>
            <w:vAlign w:val="center"/>
            <w:hideMark/>
          </w:tcPr>
          <w:p w14:paraId="7BE1056D"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rings in a graph</w:t>
            </w:r>
          </w:p>
        </w:tc>
        <w:tc>
          <w:tcPr>
            <w:tcW w:w="1530" w:type="dxa"/>
            <w:tcBorders>
              <w:left w:val="single" w:sz="12" w:space="0" w:color="auto"/>
              <w:right w:val="single" w:sz="12" w:space="0" w:color="auto"/>
            </w:tcBorders>
            <w:vAlign w:val="center"/>
          </w:tcPr>
          <w:p w14:paraId="029A20E2"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DEC425C"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2DBB5FF3" w14:textId="77777777" w:rsidTr="00114C85">
        <w:tc>
          <w:tcPr>
            <w:tcW w:w="918" w:type="dxa"/>
            <w:tcBorders>
              <w:left w:val="nil"/>
              <w:right w:val="nil"/>
            </w:tcBorders>
            <w:vAlign w:val="center"/>
            <w:hideMark/>
          </w:tcPr>
          <w:p w14:paraId="63EA7CA9" w14:textId="77777777"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ncirc</w:t>
            </w:r>
            <w:r w:rsidRPr="00B96791">
              <w:rPr>
                <w:i/>
                <w:sz w:val="18"/>
                <w:szCs w:val="18"/>
              </w:rPr>
              <w:fldChar w:fldCharType="begin"/>
            </w:r>
            <w:r w:rsidRPr="00B96791">
              <w:rPr>
                <w:rFonts w:ascii="Times New Roman" w:hAnsi="Times New Roman" w:cs="Times New Roman"/>
                <w:i/>
                <w:sz w:val="18"/>
                <w:szCs w:val="18"/>
              </w:rPr>
              <w:instrText xml:space="preserve">ADVANCE \l 5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p>
        </w:tc>
        <w:tc>
          <w:tcPr>
            <w:tcW w:w="6300" w:type="dxa"/>
            <w:tcBorders>
              <w:left w:val="nil"/>
              <w:right w:val="single" w:sz="12" w:space="0" w:color="auto"/>
            </w:tcBorders>
            <w:vAlign w:val="center"/>
            <w:hideMark/>
          </w:tcPr>
          <w:p w14:paraId="35BD5914" w14:textId="77777777" w:rsidR="0067025D" w:rsidRPr="00E0076F"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circuits in a graph</w:t>
            </w:r>
          </w:p>
        </w:tc>
        <w:tc>
          <w:tcPr>
            <w:tcW w:w="1530" w:type="dxa"/>
            <w:tcBorders>
              <w:left w:val="single" w:sz="12" w:space="0" w:color="auto"/>
              <w:right w:val="single" w:sz="12" w:space="0" w:color="auto"/>
            </w:tcBorders>
            <w:vAlign w:val="center"/>
          </w:tcPr>
          <w:p w14:paraId="3C0F2D81"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2D519484"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7E6BE33B" w14:textId="77777777" w:rsidTr="00114C85">
        <w:tc>
          <w:tcPr>
            <w:tcW w:w="918" w:type="dxa"/>
            <w:tcBorders>
              <w:left w:val="nil"/>
              <w:right w:val="nil"/>
            </w:tcBorders>
            <w:vAlign w:val="center"/>
            <w:hideMark/>
          </w:tcPr>
          <w:p w14:paraId="085CB882"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S</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681F14C9" w14:textId="77777777" w:rsidR="0067025D" w:rsidRPr="00E0076F" w:rsidRDefault="0067025D" w:rsidP="000F27D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14:paraId="0B6D60C1"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7E2577A5" w14:textId="77777777"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1F54AD91" w14:textId="77777777" w:rsidTr="00114C85">
        <w:tc>
          <w:tcPr>
            <w:tcW w:w="918" w:type="dxa"/>
            <w:tcBorders>
              <w:left w:val="nil"/>
              <w:right w:val="nil"/>
            </w:tcBorders>
            <w:vAlign w:val="center"/>
            <w:hideMark/>
          </w:tcPr>
          <w:p w14:paraId="0BF95D07"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78727C21"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14:paraId="5B10ECBB"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356ADC2" w14:textId="77777777"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272B43A7" w14:textId="77777777" w:rsidTr="00114C85">
        <w:tc>
          <w:tcPr>
            <w:tcW w:w="918" w:type="dxa"/>
            <w:tcBorders>
              <w:left w:val="nil"/>
              <w:right w:val="nil"/>
            </w:tcBorders>
            <w:vAlign w:val="center"/>
            <w:hideMark/>
          </w:tcPr>
          <w:p w14:paraId="0E934F19"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AS1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444E2722"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14:paraId="05400DE9"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5624CDC" w14:textId="77777777"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14:paraId="3236E51D" w14:textId="77777777" w:rsidTr="00331BFF">
        <w:tc>
          <w:tcPr>
            <w:tcW w:w="918" w:type="dxa"/>
            <w:vMerge w:val="restart"/>
            <w:tcBorders>
              <w:left w:val="nil"/>
              <w:right w:val="nil"/>
            </w:tcBorders>
            <w:vAlign w:val="center"/>
            <w:hideMark/>
          </w:tcPr>
          <w:p w14:paraId="41CF2C31" w14:textId="77777777" w:rsidR="00784C3A" w:rsidRPr="00B96791" w:rsidRDefault="00784C3A"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DS1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43DF3B6D" w14:textId="77777777" w:rsidR="00784C3A" w:rsidRPr="00E0076F" w:rsidRDefault="00784C3A"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14:paraId="65F7A674" w14:textId="77777777"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8B99285" w14:textId="77777777" w:rsidR="00784C3A" w:rsidRPr="009847F1" w:rsidRDefault="00784C3A"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784C3A" w:rsidRPr="00AB66AE" w14:paraId="053ED74D" w14:textId="77777777" w:rsidTr="00114C85">
        <w:tc>
          <w:tcPr>
            <w:tcW w:w="918" w:type="dxa"/>
            <w:vMerge/>
            <w:tcBorders>
              <w:left w:val="nil"/>
              <w:right w:val="nil"/>
            </w:tcBorders>
            <w:vAlign w:val="center"/>
            <w:hideMark/>
          </w:tcPr>
          <w:p w14:paraId="7F00597B" w14:textId="77777777" w:rsidR="00784C3A" w:rsidRPr="00B96791" w:rsidRDefault="00784C3A"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4B75BC9E" w14:textId="77777777" w:rsidR="00784C3A" w:rsidRPr="00E0076F" w:rsidRDefault="00784C3A"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14:paraId="7ED1D9D4" w14:textId="77777777" w:rsidR="00784C3A" w:rsidRPr="009847F1" w:rsidRDefault="00784C3A"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14:paraId="539E9173" w14:textId="77777777" w:rsidR="00784C3A" w:rsidRPr="009847F1" w:rsidRDefault="00784C3A"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43064B75" w14:textId="77777777" w:rsidTr="00114C85">
        <w:tc>
          <w:tcPr>
            <w:tcW w:w="918" w:type="dxa"/>
            <w:tcBorders>
              <w:left w:val="nil"/>
              <w:right w:val="nil"/>
            </w:tcBorders>
            <w:vAlign w:val="center"/>
            <w:hideMark/>
          </w:tcPr>
          <w:p w14:paraId="56D65560"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ASN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77962AC0"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14:paraId="56F2F0A6"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4106F588" w14:textId="77777777"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59490D56" w14:textId="77777777" w:rsidTr="00114C85">
        <w:tc>
          <w:tcPr>
            <w:tcW w:w="918" w:type="dxa"/>
            <w:tcBorders>
              <w:left w:val="nil"/>
              <w:right w:val="nil"/>
            </w:tcBorders>
            <w:vAlign w:val="center"/>
            <w:hideMark/>
          </w:tcPr>
          <w:p w14:paraId="6389944E"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DSN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300B5525"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14:paraId="3DCE39FE"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2B939F0A" w14:textId="77777777"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298178EE" w14:textId="77777777" w:rsidTr="00114C85">
        <w:tc>
          <w:tcPr>
            <w:tcW w:w="918" w:type="dxa"/>
            <w:tcBorders>
              <w:left w:val="nil"/>
              <w:right w:val="nil"/>
            </w:tcBorders>
            <w:vAlign w:val="center"/>
            <w:hideMark/>
          </w:tcPr>
          <w:p w14:paraId="629179C0"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01F8AEF8"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14:paraId="3C5D0901"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582F4BF2" w14:textId="77777777"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14:paraId="2C9CD481" w14:textId="77777777" w:rsidTr="00331BFF">
        <w:tc>
          <w:tcPr>
            <w:tcW w:w="918" w:type="dxa"/>
            <w:vMerge w:val="restart"/>
            <w:tcBorders>
              <w:left w:val="nil"/>
              <w:right w:val="nil"/>
            </w:tcBorders>
            <w:vAlign w:val="center"/>
            <w:hideMark/>
          </w:tcPr>
          <w:p w14:paraId="6708F928" w14:textId="77777777" w:rsidR="00164C8C" w:rsidRPr="00B96791" w:rsidRDefault="00164C8C"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ANS</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5E4B644C" w14:textId="77777777" w:rsidR="00164C8C" w:rsidRPr="00E0076F" w:rsidRDefault="00164C8C" w:rsidP="00164C8C">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14:paraId="0D539F9D" w14:textId="77777777"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5C1F0201" w14:textId="77777777"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14:paraId="4AC0434E" w14:textId="77777777" w:rsidTr="00114C85">
        <w:tc>
          <w:tcPr>
            <w:tcW w:w="918" w:type="dxa"/>
            <w:vMerge/>
            <w:tcBorders>
              <w:left w:val="nil"/>
              <w:right w:val="nil"/>
            </w:tcBorders>
            <w:vAlign w:val="center"/>
            <w:hideMark/>
          </w:tcPr>
          <w:p w14:paraId="1791212C" w14:textId="77777777"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35B25353" w14:textId="77777777" w:rsidR="00164C8C" w:rsidRPr="00E0076F" w:rsidRDefault="00164C8C" w:rsidP="00164C8C">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14:paraId="153375CA" w14:textId="77777777"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14:paraId="723A89AA" w14:textId="77777777"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6E92E6B0" w14:textId="77777777" w:rsidTr="00114C85">
        <w:tc>
          <w:tcPr>
            <w:tcW w:w="918" w:type="dxa"/>
            <w:tcBorders>
              <w:left w:val="nil"/>
              <w:right w:val="nil"/>
            </w:tcBorders>
            <w:vAlign w:val="center"/>
            <w:hideMark/>
          </w:tcPr>
          <w:p w14:paraId="4CE2ED9D"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AN1</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38C2778D"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number 1;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14:paraId="17713C0F"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E19CB23" w14:textId="77777777"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14:paraId="4CBBBE23" w14:textId="77777777" w:rsidTr="00114C85">
        <w:tc>
          <w:tcPr>
            <w:tcW w:w="918" w:type="dxa"/>
            <w:vMerge w:val="restart"/>
            <w:tcBorders>
              <w:left w:val="nil"/>
              <w:right w:val="nil"/>
            </w:tcBorders>
            <w:vAlign w:val="center"/>
            <w:hideMark/>
          </w:tcPr>
          <w:p w14:paraId="14A8DA36" w14:textId="77777777" w:rsidR="00164C8C" w:rsidRPr="00B96791" w:rsidRDefault="00164C8C"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2CC80F3A" w14:textId="77777777" w:rsidR="00164C8C" w:rsidRPr="00E0076F" w:rsidRDefault="00164C8C" w:rsidP="000F27D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graph order again;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14:paraId="11FCF419" w14:textId="77777777"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02D1642" w14:textId="77777777"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14:paraId="42866B98" w14:textId="77777777" w:rsidTr="00114C85">
        <w:tc>
          <w:tcPr>
            <w:tcW w:w="918" w:type="dxa"/>
            <w:vMerge/>
            <w:tcBorders>
              <w:left w:val="nil"/>
              <w:right w:val="nil"/>
            </w:tcBorders>
            <w:vAlign w:val="center"/>
          </w:tcPr>
          <w:p w14:paraId="597A2E96" w14:textId="77777777" w:rsidR="00164C8C" w:rsidRPr="00B96791" w:rsidRDefault="00164C8C" w:rsidP="000F27D8">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tcPr>
          <w:p w14:paraId="3F5A2395" w14:textId="77777777" w:rsidR="00164C8C" w:rsidRPr="00E0076F" w:rsidRDefault="00164C8C"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graph order again; operation </w:t>
            </w:r>
            <w:r w:rsidRPr="00164C8C">
              <w:rPr>
                <w:rFonts w:ascii="Times New Roman" w:hAnsi="Times New Roman" w:cs="Times New Roman"/>
                <w:i/>
                <w:sz w:val="18"/>
                <w:szCs w:val="18"/>
              </w:rPr>
              <w:t>y</w:t>
            </w:r>
            <w:r>
              <w:rPr>
                <w:rFonts w:ascii="Times New Roman" w:hAnsi="Times New Roman" w:cs="Times New Roman"/>
                <w:sz w:val="18"/>
                <w:szCs w:val="18"/>
              </w:rPr>
              <w:t xml:space="preserve"> = </w:t>
            </w:r>
            <w:r w:rsidRPr="00164C8C">
              <w:rPr>
                <w:rFonts w:ascii="Times New Roman" w:hAnsi="Times New Roman" w:cs="Times New Roman"/>
                <w:iCs/>
                <w:sz w:val="18"/>
                <w:szCs w:val="18"/>
              </w:rPr>
              <w:t>5</w:t>
            </w:r>
          </w:p>
        </w:tc>
        <w:tc>
          <w:tcPr>
            <w:tcW w:w="1530" w:type="dxa"/>
            <w:tcBorders>
              <w:left w:val="single" w:sz="12" w:space="0" w:color="auto"/>
              <w:right w:val="single" w:sz="12" w:space="0" w:color="auto"/>
            </w:tcBorders>
            <w:vAlign w:val="center"/>
          </w:tcPr>
          <w:p w14:paraId="0013E4F9" w14:textId="77777777"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643CFC5" w14:textId="77777777"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64C8C" w:rsidRPr="00AB66AE" w14:paraId="0A68BCB4" w14:textId="77777777" w:rsidTr="00331BFF">
        <w:tc>
          <w:tcPr>
            <w:tcW w:w="918" w:type="dxa"/>
            <w:vMerge w:val="restart"/>
            <w:tcBorders>
              <w:left w:val="nil"/>
              <w:right w:val="nil"/>
            </w:tcBorders>
            <w:vAlign w:val="center"/>
            <w:hideMark/>
          </w:tcPr>
          <w:p w14:paraId="39DA821A" w14:textId="77777777" w:rsidR="00164C8C" w:rsidRPr="00B96791" w:rsidRDefault="00164C8C"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ASV</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0EBDE595" w14:textId="77777777" w:rsidR="00164C8C" w:rsidRPr="00E0076F" w:rsidRDefault="00164C8C"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sidRPr="00E0076F">
              <w:rPr>
                <w:rFonts w:ascii="Times New Roman" w:hAnsi="Times New Roman" w:cs="Times New Roman"/>
                <w:sz w:val="18"/>
                <w:szCs w:val="18"/>
              </w:rPr>
              <w:lastRenderedPageBreak/>
              <w:t>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14:paraId="261D3935" w14:textId="77777777"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lastRenderedPageBreak/>
              <w:t>✓</w:t>
            </w:r>
          </w:p>
        </w:tc>
        <w:tc>
          <w:tcPr>
            <w:tcW w:w="1260" w:type="dxa"/>
            <w:tcBorders>
              <w:left w:val="single" w:sz="12" w:space="0" w:color="auto"/>
              <w:right w:val="nil"/>
            </w:tcBorders>
            <w:vAlign w:val="center"/>
          </w:tcPr>
          <w:p w14:paraId="4A2862F2" w14:textId="77777777"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14:paraId="66117865" w14:textId="77777777" w:rsidTr="00114C85">
        <w:tc>
          <w:tcPr>
            <w:tcW w:w="918" w:type="dxa"/>
            <w:vMerge/>
            <w:tcBorders>
              <w:left w:val="nil"/>
              <w:right w:val="nil"/>
            </w:tcBorders>
            <w:vAlign w:val="center"/>
            <w:hideMark/>
          </w:tcPr>
          <w:p w14:paraId="6F1BF03F" w14:textId="77777777"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1DDC9D32" w14:textId="77777777" w:rsidR="00164C8C" w:rsidRPr="00E0076F" w:rsidRDefault="00164C8C" w:rsidP="00784C3A">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3-5</w:t>
            </w:r>
          </w:p>
        </w:tc>
        <w:tc>
          <w:tcPr>
            <w:tcW w:w="1530" w:type="dxa"/>
            <w:tcBorders>
              <w:left w:val="single" w:sz="12" w:space="0" w:color="auto"/>
              <w:right w:val="single" w:sz="12" w:space="0" w:color="auto"/>
            </w:tcBorders>
            <w:vAlign w:val="center"/>
          </w:tcPr>
          <w:p w14:paraId="338747D4" w14:textId="77777777"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14:paraId="67DB607D" w14:textId="77777777"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7FE77B52" w14:textId="77777777" w:rsidTr="00114C85">
        <w:tc>
          <w:tcPr>
            <w:tcW w:w="918" w:type="dxa"/>
            <w:tcBorders>
              <w:left w:val="nil"/>
              <w:right w:val="nil"/>
            </w:tcBorders>
            <w:vAlign w:val="center"/>
            <w:hideMark/>
          </w:tcPr>
          <w:p w14:paraId="4744A47D"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DSV</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2F673B88" w14:textId="77777777" w:rsidR="0067025D" w:rsidRPr="00E0076F" w:rsidRDefault="0067025D" w:rsidP="0067025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14:paraId="2663AE5E"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59251D72" w14:textId="77777777"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0A177671" w14:textId="77777777" w:rsidTr="00114C85">
        <w:tc>
          <w:tcPr>
            <w:tcW w:w="918" w:type="dxa"/>
            <w:tcBorders>
              <w:left w:val="nil"/>
              <w:right w:val="nil"/>
            </w:tcBorders>
            <w:vAlign w:val="center"/>
            <w:hideMark/>
          </w:tcPr>
          <w:p w14:paraId="6E7301FB"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ANV</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4D1FEA80"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14:paraId="5C741521"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C5B6AA7" w14:textId="77777777" w:rsidR="0067025D" w:rsidRPr="009847F1" w:rsidRDefault="0067025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1897FBFE" w14:textId="77777777" w:rsidTr="00114C85">
        <w:tc>
          <w:tcPr>
            <w:tcW w:w="918" w:type="dxa"/>
            <w:tcBorders>
              <w:left w:val="nil"/>
              <w:right w:val="nil"/>
            </w:tcBorders>
            <w:vAlign w:val="center"/>
            <w:hideMark/>
          </w:tcPr>
          <w:p w14:paraId="41278493" w14:textId="77777777"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0</w:t>
            </w:r>
          </w:p>
        </w:tc>
        <w:tc>
          <w:tcPr>
            <w:tcW w:w="6300" w:type="dxa"/>
            <w:tcBorders>
              <w:left w:val="nil"/>
              <w:right w:val="single" w:sz="12" w:space="0" w:color="auto"/>
            </w:tcBorders>
            <w:vAlign w:val="center"/>
            <w:hideMark/>
          </w:tcPr>
          <w:p w14:paraId="2415C5BC" w14:textId="77777777"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Kappa zero</w:t>
            </w:r>
          </w:p>
        </w:tc>
        <w:tc>
          <w:tcPr>
            <w:tcW w:w="1530" w:type="dxa"/>
            <w:tcBorders>
              <w:left w:val="single" w:sz="12" w:space="0" w:color="auto"/>
              <w:right w:val="single" w:sz="12" w:space="0" w:color="auto"/>
            </w:tcBorders>
            <w:vAlign w:val="center"/>
          </w:tcPr>
          <w:p w14:paraId="724F77F7"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tcPr>
          <w:p w14:paraId="6DBA212F" w14:textId="77777777" w:rsidR="0067025D" w:rsidRPr="009847F1" w:rsidRDefault="0067025D"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6963B0D4" w14:textId="77777777" w:rsidTr="00114C85">
        <w:tc>
          <w:tcPr>
            <w:tcW w:w="918" w:type="dxa"/>
            <w:tcBorders>
              <w:left w:val="nil"/>
              <w:bottom w:val="single" w:sz="12" w:space="0" w:color="auto"/>
              <w:right w:val="nil"/>
            </w:tcBorders>
            <w:vAlign w:val="center"/>
            <w:hideMark/>
          </w:tcPr>
          <w:p w14:paraId="19AAF2C0" w14:textId="77777777" w:rsidR="0067025D" w:rsidRPr="00B96791" w:rsidRDefault="0067025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1</w:t>
            </w:r>
            <w:r w:rsidRPr="00B96791">
              <w:rPr>
                <w:rFonts w:ascii="Times New Roman" w:hAnsi="Times New Roman" w:cs="Times New Roman"/>
                <w:i/>
                <w:sz w:val="18"/>
                <w:szCs w:val="18"/>
              </w:rPr>
              <w:t>-kp</w:t>
            </w:r>
            <w:r w:rsidRPr="00B96791">
              <w:rPr>
                <w:rFonts w:ascii="Times New Roman" w:hAnsi="Times New Roman" w:cs="Times New Roman"/>
                <w:i/>
                <w:sz w:val="18"/>
                <w:szCs w:val="18"/>
                <w:vertAlign w:val="subscript"/>
              </w:rPr>
              <w:t>3</w:t>
            </w:r>
          </w:p>
        </w:tc>
        <w:tc>
          <w:tcPr>
            <w:tcW w:w="6300" w:type="dxa"/>
            <w:tcBorders>
              <w:left w:val="nil"/>
              <w:bottom w:val="single" w:sz="12" w:space="0" w:color="auto"/>
              <w:right w:val="single" w:sz="12" w:space="0" w:color="auto"/>
            </w:tcBorders>
            <w:vAlign w:val="center"/>
          </w:tcPr>
          <w:p w14:paraId="4E2F816C" w14:textId="77777777" w:rsidR="0067025D" w:rsidRPr="00E0076F" w:rsidRDefault="0067025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Kappa simple indices</w:t>
            </w:r>
          </w:p>
          <w:p w14:paraId="0F84E5A1" w14:textId="77777777" w:rsidR="0067025D" w:rsidRPr="00E0076F" w:rsidRDefault="0067025D" w:rsidP="001B45F2">
            <w:pPr>
              <w:spacing w:line="240" w:lineRule="auto"/>
              <w:jc w:val="left"/>
              <w:rPr>
                <w:rFonts w:ascii="Times New Roman" w:hAnsi="Times New Roman" w:cs="Times New Roman"/>
                <w:sz w:val="18"/>
                <w:szCs w:val="18"/>
              </w:rPr>
            </w:pPr>
          </w:p>
        </w:tc>
        <w:tc>
          <w:tcPr>
            <w:tcW w:w="1530" w:type="dxa"/>
            <w:tcBorders>
              <w:left w:val="single" w:sz="12" w:space="0" w:color="auto"/>
              <w:bottom w:val="single" w:sz="12" w:space="0" w:color="auto"/>
              <w:right w:val="single" w:sz="12" w:space="0" w:color="auto"/>
            </w:tcBorders>
            <w:vAlign w:val="center"/>
          </w:tcPr>
          <w:p w14:paraId="7869F959"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tcPr>
          <w:p w14:paraId="148FBD73" w14:textId="77777777" w:rsidR="0067025D" w:rsidRPr="009847F1" w:rsidRDefault="0067025D" w:rsidP="00B7645F">
            <w:pPr>
              <w:jc w:val="center"/>
              <w:rPr>
                <w:b/>
              </w:rPr>
            </w:pPr>
            <w:r w:rsidRPr="009847F1">
              <w:rPr>
                <w:rFonts w:ascii="MS Gothic" w:eastAsia="MS Gothic" w:hAnsi="MS Gothic" w:cs="MS Gothic" w:hint="eastAsia"/>
                <w:b/>
                <w:color w:val="76923C" w:themeColor="accent3" w:themeShade="BF"/>
                <w:sz w:val="16"/>
                <w:szCs w:val="16"/>
                <w:shd w:val="clear" w:color="auto" w:fill="FFFFFF"/>
              </w:rPr>
              <w:t>✓</w:t>
            </w:r>
          </w:p>
        </w:tc>
      </w:tr>
      <w:tr w:rsidR="00114C85" w:rsidRPr="00845888" w14:paraId="52935E91" w14:textId="77777777" w:rsidTr="00114C85">
        <w:tc>
          <w:tcPr>
            <w:tcW w:w="918" w:type="dxa"/>
            <w:tcBorders>
              <w:top w:val="single" w:sz="12" w:space="0" w:color="auto"/>
              <w:left w:val="nil"/>
              <w:bottom w:val="single" w:sz="12" w:space="0" w:color="auto"/>
              <w:right w:val="nil"/>
            </w:tcBorders>
            <w:vAlign w:val="center"/>
            <w:hideMark/>
          </w:tcPr>
          <w:p w14:paraId="30839CDE" w14:textId="77777777" w:rsidR="0067025D" w:rsidRPr="00B96791" w:rsidRDefault="0067025D" w:rsidP="00845888">
            <w:pPr>
              <w:spacing w:line="240" w:lineRule="auto"/>
              <w:jc w:val="center"/>
              <w:rPr>
                <w:b/>
                <w:i/>
                <w:sz w:val="18"/>
                <w:szCs w:val="18"/>
              </w:rPr>
            </w:pPr>
          </w:p>
        </w:tc>
        <w:tc>
          <w:tcPr>
            <w:tcW w:w="6300" w:type="dxa"/>
            <w:tcBorders>
              <w:top w:val="single" w:sz="12" w:space="0" w:color="auto"/>
              <w:left w:val="nil"/>
              <w:bottom w:val="single" w:sz="12" w:space="0" w:color="auto"/>
              <w:right w:val="single" w:sz="12" w:space="0" w:color="auto"/>
            </w:tcBorders>
            <w:vAlign w:val="center"/>
          </w:tcPr>
          <w:p w14:paraId="4425C10C" w14:textId="77777777" w:rsidR="0067025D" w:rsidRPr="00845888" w:rsidRDefault="0067025D" w:rsidP="00845888">
            <w:pPr>
              <w:spacing w:line="240" w:lineRule="auto"/>
              <w:jc w:val="center"/>
              <w:rPr>
                <w:rFonts w:ascii="Times New Roman" w:hAnsi="Times New Roman" w:cs="Times New Roman"/>
                <w:b/>
                <w:sz w:val="18"/>
                <w:szCs w:val="18"/>
              </w:rPr>
            </w:pPr>
            <w:r w:rsidRPr="00845888">
              <w:rPr>
                <w:rFonts w:ascii="Times New Roman" w:hAnsi="Times New Roman" w:cs="Times New Roman"/>
                <w:b/>
                <w:sz w:val="18"/>
                <w:szCs w:val="18"/>
              </w:rPr>
              <w:t>Topochemical (TC)</w:t>
            </w:r>
          </w:p>
        </w:tc>
        <w:tc>
          <w:tcPr>
            <w:tcW w:w="1530" w:type="dxa"/>
            <w:tcBorders>
              <w:top w:val="single" w:sz="12" w:space="0" w:color="auto"/>
              <w:left w:val="single" w:sz="12" w:space="0" w:color="auto"/>
              <w:bottom w:val="single" w:sz="12" w:space="0" w:color="auto"/>
              <w:right w:val="single" w:sz="12" w:space="0" w:color="auto"/>
            </w:tcBorders>
            <w:vAlign w:val="center"/>
          </w:tcPr>
          <w:p w14:paraId="776BBF60" w14:textId="77777777" w:rsidR="0067025D"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14:paraId="7B99B3CB" w14:textId="77777777" w:rsidR="0067025D" w:rsidRPr="009847F1" w:rsidRDefault="0067025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67025D" w:rsidRPr="00AB66AE" w14:paraId="62F86891" w14:textId="77777777" w:rsidTr="00114C85">
        <w:tc>
          <w:tcPr>
            <w:tcW w:w="918" w:type="dxa"/>
            <w:tcBorders>
              <w:top w:val="single" w:sz="12" w:space="0" w:color="auto"/>
              <w:left w:val="nil"/>
              <w:right w:val="nil"/>
            </w:tcBorders>
            <w:vAlign w:val="center"/>
            <w:hideMark/>
          </w:tcPr>
          <w:p w14:paraId="7A9FC933" w14:textId="77777777" w:rsidR="0067025D" w:rsidRPr="006E09D5" w:rsidRDefault="0067025D" w:rsidP="001B45F2">
            <w:pPr>
              <w:spacing w:line="240" w:lineRule="auto"/>
              <w:jc w:val="left"/>
              <w:rPr>
                <w:rFonts w:ascii="Times New Roman" w:hAnsi="Times New Roman" w:cs="Times New Roman"/>
                <w:sz w:val="18"/>
                <w:szCs w:val="18"/>
              </w:rPr>
            </w:pPr>
            <w:r w:rsidRPr="006E09D5">
              <w:rPr>
                <w:rFonts w:ascii="Times New Roman" w:hAnsi="Times New Roman" w:cs="Times New Roman"/>
                <w:sz w:val="18"/>
                <w:szCs w:val="18"/>
              </w:rPr>
              <w:t>O</w:t>
            </w:r>
          </w:p>
        </w:tc>
        <w:tc>
          <w:tcPr>
            <w:tcW w:w="6300" w:type="dxa"/>
            <w:tcBorders>
              <w:top w:val="single" w:sz="12" w:space="0" w:color="auto"/>
              <w:left w:val="nil"/>
              <w:right w:val="single" w:sz="12" w:space="0" w:color="auto"/>
            </w:tcBorders>
            <w:vAlign w:val="center"/>
            <w:hideMark/>
          </w:tcPr>
          <w:p w14:paraId="5EF69247"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Order of neighborhood when </w:t>
            </w:r>
            <w:r w:rsidRPr="00E0076F">
              <w:rPr>
                <w:rFonts w:ascii="Times New Roman" w:hAnsi="Times New Roman" w:cs="Times New Roman"/>
                <w:i/>
                <w:iCs/>
                <w:sz w:val="18"/>
                <w:szCs w:val="18"/>
              </w:rPr>
              <w:t>IC</w:t>
            </w:r>
            <w:r w:rsidRPr="00E0076F">
              <w:rPr>
                <w:rFonts w:ascii="Times New Roman" w:hAnsi="Times New Roman" w:cs="Times New Roman"/>
                <w:i/>
                <w:iCs/>
                <w:sz w:val="18"/>
                <w:szCs w:val="18"/>
                <w:vertAlign w:val="subscript"/>
              </w:rPr>
              <w:t>r</w:t>
            </w:r>
            <w:r w:rsidRPr="00E0076F">
              <w:rPr>
                <w:rFonts w:ascii="Times New Roman" w:hAnsi="Times New Roman" w:cs="Times New Roman"/>
                <w:sz w:val="18"/>
                <w:szCs w:val="18"/>
              </w:rPr>
              <w:t xml:space="preserve"> reaches its maximum value for the hydrogen-filled graph</w:t>
            </w:r>
          </w:p>
        </w:tc>
        <w:tc>
          <w:tcPr>
            <w:tcW w:w="1530" w:type="dxa"/>
            <w:tcBorders>
              <w:top w:val="single" w:sz="12" w:space="0" w:color="auto"/>
              <w:left w:val="single" w:sz="12" w:space="0" w:color="auto"/>
              <w:right w:val="single" w:sz="12" w:space="0" w:color="auto"/>
            </w:tcBorders>
            <w:vAlign w:val="center"/>
          </w:tcPr>
          <w:p w14:paraId="3456853C"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14:paraId="764227A9"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408F8586" w14:textId="77777777" w:rsidTr="00114C85">
        <w:tc>
          <w:tcPr>
            <w:tcW w:w="918" w:type="dxa"/>
            <w:tcBorders>
              <w:left w:val="nil"/>
              <w:right w:val="nil"/>
            </w:tcBorders>
            <w:vAlign w:val="center"/>
            <w:hideMark/>
          </w:tcPr>
          <w:p w14:paraId="6ED06B59" w14:textId="77777777" w:rsidR="0067025D" w:rsidRPr="006E09D5" w:rsidRDefault="0067025D" w:rsidP="001B45F2">
            <w:pPr>
              <w:spacing w:line="240" w:lineRule="auto"/>
              <w:jc w:val="left"/>
              <w:rPr>
                <w:rFonts w:ascii="Times New Roman" w:hAnsi="Times New Roman" w:cs="Times New Roman"/>
                <w:sz w:val="18"/>
                <w:szCs w:val="18"/>
              </w:rPr>
            </w:pPr>
            <w:r w:rsidRPr="006E09D5">
              <w:rPr>
                <w:rFonts w:ascii="Times New Roman" w:hAnsi="Times New Roman" w:cs="Times New Roman"/>
                <w:sz w:val="18"/>
                <w:szCs w:val="18"/>
              </w:rPr>
              <w:t>O</w:t>
            </w:r>
            <w:r w:rsidRPr="006E09D5">
              <w:rPr>
                <w:rFonts w:ascii="Times New Roman" w:hAnsi="Times New Roman" w:cs="Times New Roman"/>
                <w:i/>
                <w:sz w:val="18"/>
                <w:szCs w:val="18"/>
                <w:vertAlign w:val="subscript"/>
              </w:rPr>
              <w:t>orb</w:t>
            </w:r>
          </w:p>
        </w:tc>
        <w:tc>
          <w:tcPr>
            <w:tcW w:w="6300" w:type="dxa"/>
            <w:tcBorders>
              <w:left w:val="nil"/>
              <w:right w:val="single" w:sz="12" w:space="0" w:color="auto"/>
            </w:tcBorders>
            <w:vAlign w:val="center"/>
            <w:hideMark/>
          </w:tcPr>
          <w:p w14:paraId="4CB32C05"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Order of neighborhood when </w:t>
            </w:r>
            <w:r w:rsidRPr="00E0076F">
              <w:rPr>
                <w:rFonts w:ascii="Times New Roman" w:hAnsi="Times New Roman" w:cs="Times New Roman"/>
                <w:i/>
                <w:iCs/>
                <w:sz w:val="18"/>
                <w:szCs w:val="18"/>
              </w:rPr>
              <w:t>IC</w:t>
            </w:r>
            <w:r w:rsidRPr="00E0076F">
              <w:rPr>
                <w:rFonts w:ascii="Times New Roman" w:hAnsi="Times New Roman" w:cs="Times New Roman"/>
                <w:i/>
                <w:iCs/>
                <w:sz w:val="18"/>
                <w:szCs w:val="18"/>
                <w:vertAlign w:val="subscript"/>
              </w:rPr>
              <w:t>r</w:t>
            </w:r>
            <w:r w:rsidRPr="00E0076F">
              <w:rPr>
                <w:rFonts w:ascii="Times New Roman" w:hAnsi="Times New Roman" w:cs="Times New Roman"/>
                <w:sz w:val="18"/>
                <w:szCs w:val="18"/>
              </w:rPr>
              <w:t xml:space="preserve"> reaches its maximum value for the hydrogen-suppressed graph</w:t>
            </w:r>
          </w:p>
        </w:tc>
        <w:tc>
          <w:tcPr>
            <w:tcW w:w="1530" w:type="dxa"/>
            <w:tcBorders>
              <w:left w:val="single" w:sz="12" w:space="0" w:color="auto"/>
              <w:right w:val="single" w:sz="12" w:space="0" w:color="auto"/>
            </w:tcBorders>
            <w:vAlign w:val="center"/>
          </w:tcPr>
          <w:p w14:paraId="10AC8ADE"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46583253"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7D760742" w14:textId="77777777" w:rsidTr="00114C85">
        <w:tc>
          <w:tcPr>
            <w:tcW w:w="918" w:type="dxa"/>
            <w:tcBorders>
              <w:left w:val="nil"/>
              <w:right w:val="nil"/>
            </w:tcBorders>
            <w:vAlign w:val="center"/>
            <w:hideMark/>
          </w:tcPr>
          <w:p w14:paraId="5D024AAE" w14:textId="77777777" w:rsidR="0067025D" w:rsidRPr="006E09D5" w:rsidRDefault="0067025D" w:rsidP="001B45F2">
            <w:pPr>
              <w:spacing w:line="240" w:lineRule="auto"/>
              <w:jc w:val="left"/>
              <w:rPr>
                <w:rFonts w:ascii="Times New Roman" w:hAnsi="Times New Roman" w:cs="Times New Roman"/>
                <w:sz w:val="18"/>
                <w:szCs w:val="18"/>
              </w:rPr>
            </w:pPr>
            <w:r w:rsidRPr="006E09D5">
              <w:rPr>
                <w:rFonts w:ascii="Times New Roman" w:hAnsi="Times New Roman" w:cs="Times New Roman"/>
                <w:sz w:val="18"/>
                <w:szCs w:val="18"/>
              </w:rPr>
              <w:t>I</w:t>
            </w:r>
            <w:r w:rsidRPr="006E09D5">
              <w:rPr>
                <w:rFonts w:ascii="Times New Roman" w:hAnsi="Times New Roman" w:cs="Times New Roman"/>
                <w:i/>
                <w:sz w:val="18"/>
                <w:szCs w:val="18"/>
                <w:vertAlign w:val="subscript"/>
              </w:rPr>
              <w:t>ORB</w:t>
            </w:r>
          </w:p>
        </w:tc>
        <w:tc>
          <w:tcPr>
            <w:tcW w:w="6300" w:type="dxa"/>
            <w:tcBorders>
              <w:left w:val="nil"/>
              <w:right w:val="single" w:sz="12" w:space="0" w:color="auto"/>
            </w:tcBorders>
            <w:vAlign w:val="center"/>
            <w:hideMark/>
          </w:tcPr>
          <w:p w14:paraId="3BF7EFB8"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Information content or complexity of the hydrogen-suppressed graph at its maximum neighborhood of vertices</w:t>
            </w:r>
          </w:p>
        </w:tc>
        <w:tc>
          <w:tcPr>
            <w:tcW w:w="1530" w:type="dxa"/>
            <w:tcBorders>
              <w:left w:val="single" w:sz="12" w:space="0" w:color="auto"/>
              <w:right w:val="single" w:sz="12" w:space="0" w:color="auto"/>
            </w:tcBorders>
            <w:vAlign w:val="center"/>
          </w:tcPr>
          <w:p w14:paraId="31B43F02"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AE20F68"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4B9FA3BB" w14:textId="77777777" w:rsidTr="00114C85">
        <w:tc>
          <w:tcPr>
            <w:tcW w:w="918" w:type="dxa"/>
            <w:tcBorders>
              <w:left w:val="nil"/>
              <w:right w:val="nil"/>
            </w:tcBorders>
            <w:vAlign w:val="center"/>
            <w:hideMark/>
          </w:tcPr>
          <w:p w14:paraId="34016032"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IC</w:t>
            </w:r>
            <w:r w:rsidRPr="00B96791">
              <w:rPr>
                <w:rFonts w:ascii="Times New Roman" w:hAnsi="Times New Roman" w:cs="Times New Roman"/>
                <w:i/>
                <w:sz w:val="18"/>
                <w:szCs w:val="18"/>
                <w:vertAlign w:val="subscript"/>
              </w:rPr>
              <w:t>r</w:t>
            </w:r>
          </w:p>
        </w:tc>
        <w:tc>
          <w:tcPr>
            <w:tcW w:w="6300" w:type="dxa"/>
            <w:tcBorders>
              <w:left w:val="nil"/>
              <w:right w:val="single" w:sz="12" w:space="0" w:color="auto"/>
            </w:tcBorders>
            <w:vAlign w:val="center"/>
            <w:hideMark/>
          </w:tcPr>
          <w:p w14:paraId="33D42353"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Mean information content or complexity of a graph based on the </w:t>
            </w:r>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14:paraId="6C5BF3BA"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EA218D7"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315A57C3" w14:textId="77777777" w:rsidTr="00114C85">
        <w:tc>
          <w:tcPr>
            <w:tcW w:w="918" w:type="dxa"/>
            <w:tcBorders>
              <w:left w:val="nil"/>
              <w:right w:val="nil"/>
            </w:tcBorders>
            <w:vAlign w:val="center"/>
            <w:hideMark/>
          </w:tcPr>
          <w:p w14:paraId="46591C8B"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SIC</w:t>
            </w:r>
            <w:r w:rsidRPr="00B96791">
              <w:rPr>
                <w:rFonts w:ascii="Times New Roman" w:hAnsi="Times New Roman" w:cs="Times New Roman"/>
                <w:i/>
                <w:sz w:val="18"/>
                <w:szCs w:val="18"/>
                <w:vertAlign w:val="subscript"/>
              </w:rPr>
              <w:t>r</w:t>
            </w:r>
          </w:p>
        </w:tc>
        <w:tc>
          <w:tcPr>
            <w:tcW w:w="6300" w:type="dxa"/>
            <w:tcBorders>
              <w:left w:val="nil"/>
              <w:right w:val="single" w:sz="12" w:space="0" w:color="auto"/>
            </w:tcBorders>
            <w:vAlign w:val="center"/>
            <w:hideMark/>
          </w:tcPr>
          <w:p w14:paraId="63A8D1A4"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Structural information content for </w:t>
            </w:r>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14:paraId="5E7F75EA"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5ADB7D14"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37CF57BF" w14:textId="77777777" w:rsidTr="00114C85">
        <w:tc>
          <w:tcPr>
            <w:tcW w:w="918" w:type="dxa"/>
            <w:tcBorders>
              <w:left w:val="nil"/>
              <w:right w:val="nil"/>
            </w:tcBorders>
            <w:vAlign w:val="center"/>
            <w:hideMark/>
          </w:tcPr>
          <w:p w14:paraId="71E5921A"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CIC</w:t>
            </w:r>
            <w:r w:rsidRPr="00B96791">
              <w:rPr>
                <w:rFonts w:ascii="Times New Roman" w:hAnsi="Times New Roman" w:cs="Times New Roman"/>
                <w:i/>
                <w:sz w:val="18"/>
                <w:szCs w:val="18"/>
                <w:vertAlign w:val="subscript"/>
              </w:rPr>
              <w:t>r</w:t>
            </w:r>
          </w:p>
        </w:tc>
        <w:tc>
          <w:tcPr>
            <w:tcW w:w="6300" w:type="dxa"/>
            <w:tcBorders>
              <w:left w:val="nil"/>
              <w:right w:val="single" w:sz="12" w:space="0" w:color="auto"/>
            </w:tcBorders>
            <w:vAlign w:val="center"/>
            <w:hideMark/>
          </w:tcPr>
          <w:p w14:paraId="0F22ED7A"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Complementary information content for </w:t>
            </w:r>
            <w:r w:rsidRPr="00E0076F">
              <w:rPr>
                <w:rFonts w:ascii="Times New Roman" w:hAnsi="Times New Roman" w:cs="Times New Roman"/>
                <w:i/>
                <w:iCs/>
                <w:sz w:val="18"/>
                <w:szCs w:val="18"/>
              </w:rPr>
              <w:t>r</w:t>
            </w:r>
            <w:r w:rsidRPr="00E0076F">
              <w:rPr>
                <w:rFonts w:ascii="Times New Roman" w:hAnsi="Times New Roman" w:cs="Times New Roman"/>
                <w:sz w:val="18"/>
                <w:szCs w:val="18"/>
                <w:vertAlign w:val="superscript"/>
              </w:rPr>
              <w:t>th</w:t>
            </w:r>
            <w:r w:rsidRPr="00E0076F">
              <w:rPr>
                <w:rFonts w:ascii="Times New Roman" w:hAnsi="Times New Roman" w:cs="Times New Roman"/>
                <w:sz w:val="18"/>
                <w:szCs w:val="18"/>
              </w:rPr>
              <w:t xml:space="preserve"> (</w:t>
            </w:r>
            <w:r w:rsidRPr="00E0076F">
              <w:rPr>
                <w:rFonts w:ascii="Times New Roman" w:hAnsi="Times New Roman" w:cs="Times New Roman"/>
                <w:i/>
                <w:iCs/>
                <w:sz w:val="18"/>
                <w:szCs w:val="18"/>
              </w:rPr>
              <w:t>r</w:t>
            </w:r>
            <w:r w:rsidRPr="00E0076F">
              <w:rPr>
                <w:rFonts w:ascii="Times New Roman" w:hAnsi="Times New Roman" w:cs="Times New Roman"/>
                <w:sz w:val="18"/>
                <w:szCs w:val="18"/>
              </w:rPr>
              <w:t xml:space="preserve"> = 0-6) order neighborhood of vertices in a hydrogen-filled graph</w:t>
            </w:r>
          </w:p>
        </w:tc>
        <w:tc>
          <w:tcPr>
            <w:tcW w:w="1530" w:type="dxa"/>
            <w:tcBorders>
              <w:left w:val="single" w:sz="12" w:space="0" w:color="auto"/>
              <w:right w:val="single" w:sz="12" w:space="0" w:color="auto"/>
            </w:tcBorders>
            <w:vAlign w:val="center"/>
          </w:tcPr>
          <w:p w14:paraId="49FD28E0"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0160520"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2B8C9D5A" w14:textId="77777777" w:rsidTr="00114C85">
        <w:tc>
          <w:tcPr>
            <w:tcW w:w="918" w:type="dxa"/>
            <w:tcBorders>
              <w:left w:val="nil"/>
              <w:right w:val="nil"/>
            </w:tcBorders>
            <w:vAlign w:val="center"/>
            <w:hideMark/>
          </w:tcPr>
          <w:p w14:paraId="2865F9ED" w14:textId="77777777"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b</w:t>
            </w:r>
          </w:p>
        </w:tc>
        <w:tc>
          <w:tcPr>
            <w:tcW w:w="6300" w:type="dxa"/>
            <w:tcBorders>
              <w:left w:val="nil"/>
              <w:right w:val="single" w:sz="12" w:space="0" w:color="auto"/>
            </w:tcBorders>
            <w:vAlign w:val="center"/>
            <w:hideMark/>
          </w:tcPr>
          <w:p w14:paraId="6B31D422"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path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0-6</w:t>
            </w:r>
          </w:p>
        </w:tc>
        <w:tc>
          <w:tcPr>
            <w:tcW w:w="1530" w:type="dxa"/>
            <w:tcBorders>
              <w:left w:val="single" w:sz="12" w:space="0" w:color="auto"/>
              <w:right w:val="single" w:sz="12" w:space="0" w:color="auto"/>
            </w:tcBorders>
            <w:vAlign w:val="center"/>
          </w:tcPr>
          <w:p w14:paraId="71A410CA"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E24F9B6"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14:paraId="0C290D59" w14:textId="77777777" w:rsidTr="00114C85">
        <w:tc>
          <w:tcPr>
            <w:tcW w:w="918" w:type="dxa"/>
            <w:vMerge w:val="restart"/>
            <w:tcBorders>
              <w:left w:val="nil"/>
              <w:right w:val="nil"/>
            </w:tcBorders>
            <w:vAlign w:val="center"/>
            <w:hideMark/>
          </w:tcPr>
          <w:p w14:paraId="4C7D3E31" w14:textId="77777777" w:rsidR="00164C8C" w:rsidRPr="00B96791" w:rsidRDefault="00164C8C"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b</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w:t>
            </w:r>
          </w:p>
        </w:tc>
        <w:tc>
          <w:tcPr>
            <w:tcW w:w="6300" w:type="dxa"/>
            <w:tcBorders>
              <w:left w:val="nil"/>
              <w:right w:val="single" w:sz="12" w:space="0" w:color="auto"/>
            </w:tcBorders>
            <w:vAlign w:val="center"/>
            <w:hideMark/>
          </w:tcPr>
          <w:p w14:paraId="7BC7B5FD" w14:textId="77777777" w:rsidR="00164C8C" w:rsidRPr="00E0076F" w:rsidRDefault="00164C8C"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3, 5</w:t>
            </w:r>
          </w:p>
        </w:tc>
        <w:tc>
          <w:tcPr>
            <w:tcW w:w="1530" w:type="dxa"/>
            <w:tcBorders>
              <w:left w:val="single" w:sz="12" w:space="0" w:color="auto"/>
              <w:right w:val="single" w:sz="12" w:space="0" w:color="auto"/>
            </w:tcBorders>
            <w:vAlign w:val="center"/>
          </w:tcPr>
          <w:p w14:paraId="379DA319" w14:textId="77777777"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586B70C" w14:textId="77777777"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164C8C" w:rsidRPr="00AB66AE" w14:paraId="659FE303" w14:textId="77777777" w:rsidTr="00114C85">
        <w:tc>
          <w:tcPr>
            <w:tcW w:w="918" w:type="dxa"/>
            <w:vMerge/>
            <w:tcBorders>
              <w:left w:val="nil"/>
              <w:right w:val="nil"/>
            </w:tcBorders>
            <w:vAlign w:val="center"/>
            <w:hideMark/>
          </w:tcPr>
          <w:p w14:paraId="1DF1B579" w14:textId="77777777"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5CCBA7E4" w14:textId="77777777" w:rsidR="00164C8C" w:rsidRPr="00E0076F" w:rsidRDefault="00164C8C"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4, 6</w:t>
            </w:r>
          </w:p>
        </w:tc>
        <w:tc>
          <w:tcPr>
            <w:tcW w:w="1530" w:type="dxa"/>
            <w:tcBorders>
              <w:left w:val="single" w:sz="12" w:space="0" w:color="auto"/>
              <w:right w:val="single" w:sz="12" w:space="0" w:color="auto"/>
            </w:tcBorders>
            <w:vAlign w:val="center"/>
          </w:tcPr>
          <w:p w14:paraId="0BF4B3DE" w14:textId="77777777"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45A4FD8D" w14:textId="77777777"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64C8C" w:rsidRPr="00AB66AE" w14:paraId="7B262F20" w14:textId="77777777" w:rsidTr="00114C85">
        <w:tc>
          <w:tcPr>
            <w:tcW w:w="918" w:type="dxa"/>
            <w:vMerge w:val="restart"/>
            <w:tcBorders>
              <w:left w:val="nil"/>
              <w:right w:val="nil"/>
            </w:tcBorders>
            <w:vAlign w:val="center"/>
            <w:hideMark/>
          </w:tcPr>
          <w:p w14:paraId="41D4CD4C" w14:textId="77777777" w:rsidR="00164C8C" w:rsidRPr="00B96791" w:rsidRDefault="00164C8C"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b</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Ch</w:t>
            </w:r>
          </w:p>
        </w:tc>
        <w:tc>
          <w:tcPr>
            <w:tcW w:w="6300" w:type="dxa"/>
            <w:tcBorders>
              <w:left w:val="nil"/>
              <w:right w:val="single" w:sz="12" w:space="0" w:color="auto"/>
            </w:tcBorders>
            <w:vAlign w:val="center"/>
            <w:hideMark/>
          </w:tcPr>
          <w:p w14:paraId="1BD4A2F8" w14:textId="77777777" w:rsidR="00164C8C" w:rsidRPr="00E0076F" w:rsidRDefault="00164C8C" w:rsidP="00164C8C">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4</w:t>
            </w:r>
          </w:p>
        </w:tc>
        <w:tc>
          <w:tcPr>
            <w:tcW w:w="1530" w:type="dxa"/>
            <w:tcBorders>
              <w:left w:val="single" w:sz="12" w:space="0" w:color="auto"/>
              <w:right w:val="single" w:sz="12" w:space="0" w:color="auto"/>
            </w:tcBorders>
            <w:vAlign w:val="center"/>
          </w:tcPr>
          <w:p w14:paraId="477CCD13" w14:textId="77777777"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9D42899" w14:textId="77777777"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164C8C" w:rsidRPr="00AB66AE" w14:paraId="0C2293D8" w14:textId="77777777" w:rsidTr="00114C85">
        <w:tc>
          <w:tcPr>
            <w:tcW w:w="918" w:type="dxa"/>
            <w:vMerge/>
            <w:tcBorders>
              <w:left w:val="nil"/>
              <w:right w:val="nil"/>
            </w:tcBorders>
            <w:vAlign w:val="center"/>
            <w:hideMark/>
          </w:tcPr>
          <w:p w14:paraId="02EACBA6" w14:textId="77777777" w:rsidR="00164C8C" w:rsidRPr="00B96791" w:rsidRDefault="00164C8C"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04935DE0" w14:textId="77777777" w:rsidR="00164C8C" w:rsidRPr="00E0076F" w:rsidRDefault="00164C8C"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5, 6</w:t>
            </w:r>
          </w:p>
        </w:tc>
        <w:tc>
          <w:tcPr>
            <w:tcW w:w="1530" w:type="dxa"/>
            <w:tcBorders>
              <w:left w:val="single" w:sz="12" w:space="0" w:color="auto"/>
              <w:right w:val="single" w:sz="12" w:space="0" w:color="auto"/>
            </w:tcBorders>
            <w:vAlign w:val="center"/>
          </w:tcPr>
          <w:p w14:paraId="24850131" w14:textId="77777777" w:rsidR="00164C8C" w:rsidRPr="009847F1" w:rsidRDefault="00164C8C"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D8B82B8" w14:textId="77777777" w:rsidR="00164C8C" w:rsidRPr="009847F1" w:rsidRDefault="00164C8C"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25557DFC" w14:textId="77777777" w:rsidTr="00114C85">
        <w:tc>
          <w:tcPr>
            <w:tcW w:w="918" w:type="dxa"/>
            <w:tcBorders>
              <w:left w:val="nil"/>
              <w:right w:val="nil"/>
            </w:tcBorders>
            <w:vAlign w:val="center"/>
            <w:hideMark/>
          </w:tcPr>
          <w:p w14:paraId="258E69C6" w14:textId="77777777"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b</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PC</w:t>
            </w:r>
          </w:p>
        </w:tc>
        <w:tc>
          <w:tcPr>
            <w:tcW w:w="6300" w:type="dxa"/>
            <w:tcBorders>
              <w:left w:val="nil"/>
              <w:right w:val="single" w:sz="12" w:space="0" w:color="auto"/>
            </w:tcBorders>
            <w:vAlign w:val="center"/>
            <w:hideMark/>
          </w:tcPr>
          <w:p w14:paraId="637C97C6"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Bond path-cluster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14:paraId="3DD76A06"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C0B374F"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3F3D08" w:rsidRPr="00AB66AE" w14:paraId="069234A6" w14:textId="77777777" w:rsidTr="00114C85">
        <w:tc>
          <w:tcPr>
            <w:tcW w:w="918" w:type="dxa"/>
            <w:tcBorders>
              <w:left w:val="nil"/>
              <w:right w:val="nil"/>
            </w:tcBorders>
            <w:vAlign w:val="center"/>
            <w:hideMark/>
          </w:tcPr>
          <w:p w14:paraId="5BCEED6F" w14:textId="77777777" w:rsidR="003F3D08" w:rsidRPr="00B96791" w:rsidRDefault="003F3D08" w:rsidP="00114C85">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v</w:t>
            </w:r>
          </w:p>
        </w:tc>
        <w:tc>
          <w:tcPr>
            <w:tcW w:w="6300" w:type="dxa"/>
            <w:tcBorders>
              <w:left w:val="nil"/>
              <w:right w:val="single" w:sz="12" w:space="0" w:color="auto"/>
            </w:tcBorders>
            <w:vAlign w:val="center"/>
            <w:hideMark/>
          </w:tcPr>
          <w:p w14:paraId="2C77A0B4" w14:textId="77777777" w:rsidR="003F3D08" w:rsidRPr="00E0076F" w:rsidRDefault="003F3D08" w:rsidP="00CA1EF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path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0-</w:t>
            </w:r>
            <w:r w:rsidR="00CA1EF5">
              <w:rPr>
                <w:rFonts w:ascii="Times New Roman" w:hAnsi="Times New Roman" w:cs="Times New Roman"/>
                <w:sz w:val="18"/>
                <w:szCs w:val="18"/>
              </w:rPr>
              <w:t>6</w:t>
            </w:r>
          </w:p>
        </w:tc>
        <w:tc>
          <w:tcPr>
            <w:tcW w:w="1530" w:type="dxa"/>
            <w:tcBorders>
              <w:left w:val="single" w:sz="12" w:space="0" w:color="auto"/>
              <w:right w:val="single" w:sz="12" w:space="0" w:color="auto"/>
            </w:tcBorders>
            <w:vAlign w:val="center"/>
          </w:tcPr>
          <w:p w14:paraId="045CEA04" w14:textId="77777777" w:rsidR="003F3D08" w:rsidRPr="009847F1" w:rsidRDefault="003F3D08"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7B8A6002" w14:textId="77777777" w:rsidR="003F3D08"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8A4FEF" w:rsidRPr="00AB66AE" w14:paraId="71DBCF4F" w14:textId="77777777" w:rsidTr="00114C85">
        <w:tc>
          <w:tcPr>
            <w:tcW w:w="918" w:type="dxa"/>
            <w:vMerge w:val="restart"/>
            <w:tcBorders>
              <w:left w:val="nil"/>
              <w:right w:val="nil"/>
            </w:tcBorders>
            <w:vAlign w:val="center"/>
            <w:hideMark/>
          </w:tcPr>
          <w:p w14:paraId="31FA8AF7" w14:textId="77777777" w:rsidR="008A4FEF" w:rsidRPr="00B96791" w:rsidRDefault="008A4FEF"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v</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w:t>
            </w:r>
          </w:p>
        </w:tc>
        <w:tc>
          <w:tcPr>
            <w:tcW w:w="6300" w:type="dxa"/>
            <w:tcBorders>
              <w:left w:val="nil"/>
              <w:right w:val="single" w:sz="12" w:space="0" w:color="auto"/>
            </w:tcBorders>
            <w:vAlign w:val="center"/>
            <w:hideMark/>
          </w:tcPr>
          <w:p w14:paraId="73B1E438" w14:textId="77777777" w:rsidR="008A4FEF" w:rsidRPr="00E0076F" w:rsidRDefault="008A4FEF"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3</w:t>
            </w:r>
            <w:r>
              <w:rPr>
                <w:rFonts w:ascii="Times New Roman" w:hAnsi="Times New Roman" w:cs="Times New Roman"/>
                <w:sz w:val="18"/>
                <w:szCs w:val="18"/>
              </w:rPr>
              <w:t>, 5</w:t>
            </w:r>
          </w:p>
        </w:tc>
        <w:tc>
          <w:tcPr>
            <w:tcW w:w="1530" w:type="dxa"/>
            <w:tcBorders>
              <w:left w:val="single" w:sz="12" w:space="0" w:color="auto"/>
              <w:right w:val="single" w:sz="12" w:space="0" w:color="auto"/>
            </w:tcBorders>
            <w:vAlign w:val="center"/>
          </w:tcPr>
          <w:p w14:paraId="0A8D24EB" w14:textId="77777777"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3CE067D" w14:textId="77777777"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8A4FEF" w:rsidRPr="00AB66AE" w14:paraId="2A4F1B65" w14:textId="77777777" w:rsidTr="00114C85">
        <w:tc>
          <w:tcPr>
            <w:tcW w:w="918" w:type="dxa"/>
            <w:vMerge/>
            <w:tcBorders>
              <w:left w:val="nil"/>
              <w:right w:val="nil"/>
            </w:tcBorders>
            <w:vAlign w:val="center"/>
            <w:hideMark/>
          </w:tcPr>
          <w:p w14:paraId="18AD0B1A" w14:textId="77777777" w:rsidR="008A4FEF" w:rsidRPr="00B96791" w:rsidRDefault="008A4FEF"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418FB299" w14:textId="77777777" w:rsidR="008A4FEF" w:rsidRPr="00E0076F" w:rsidRDefault="008A4FEF"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4, 6</w:t>
            </w:r>
          </w:p>
        </w:tc>
        <w:tc>
          <w:tcPr>
            <w:tcW w:w="1530" w:type="dxa"/>
            <w:tcBorders>
              <w:left w:val="single" w:sz="12" w:space="0" w:color="auto"/>
              <w:right w:val="single" w:sz="12" w:space="0" w:color="auto"/>
            </w:tcBorders>
            <w:vAlign w:val="center"/>
          </w:tcPr>
          <w:p w14:paraId="40C35C5E" w14:textId="77777777"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21BB5240" w14:textId="77777777"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8A4FEF" w:rsidRPr="00AB66AE" w14:paraId="17C3FFE0" w14:textId="77777777" w:rsidTr="00114C85">
        <w:tc>
          <w:tcPr>
            <w:tcW w:w="918" w:type="dxa"/>
            <w:vMerge w:val="restart"/>
            <w:tcBorders>
              <w:left w:val="nil"/>
              <w:right w:val="nil"/>
            </w:tcBorders>
            <w:vAlign w:val="center"/>
            <w:hideMark/>
          </w:tcPr>
          <w:p w14:paraId="37DAC9BC" w14:textId="77777777" w:rsidR="008A4FEF" w:rsidRPr="00B96791" w:rsidRDefault="008A4FEF"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v</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Ch</w:t>
            </w:r>
          </w:p>
        </w:tc>
        <w:tc>
          <w:tcPr>
            <w:tcW w:w="6300" w:type="dxa"/>
            <w:tcBorders>
              <w:left w:val="nil"/>
              <w:right w:val="single" w:sz="12" w:space="0" w:color="auto"/>
            </w:tcBorders>
            <w:vAlign w:val="center"/>
            <w:hideMark/>
          </w:tcPr>
          <w:p w14:paraId="5F79F52E" w14:textId="77777777" w:rsidR="008A4FEF" w:rsidRPr="00E0076F" w:rsidRDefault="008A4FEF" w:rsidP="00492183">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3, 4, 7, 8</w:t>
            </w:r>
          </w:p>
        </w:tc>
        <w:tc>
          <w:tcPr>
            <w:tcW w:w="1530" w:type="dxa"/>
            <w:tcBorders>
              <w:left w:val="single" w:sz="12" w:space="0" w:color="auto"/>
              <w:right w:val="single" w:sz="12" w:space="0" w:color="auto"/>
            </w:tcBorders>
            <w:vAlign w:val="center"/>
          </w:tcPr>
          <w:p w14:paraId="64BFD547" w14:textId="77777777"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2E65F064" w14:textId="77777777"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C00000"/>
                <w:sz w:val="16"/>
                <w:szCs w:val="16"/>
                <w:shd w:val="clear" w:color="auto" w:fill="FFFFFF"/>
              </w:rPr>
              <w:t>✗</w:t>
            </w:r>
          </w:p>
        </w:tc>
      </w:tr>
      <w:tr w:rsidR="008A4FEF" w:rsidRPr="00AB66AE" w14:paraId="2D094AC0" w14:textId="77777777" w:rsidTr="00114C85">
        <w:tc>
          <w:tcPr>
            <w:tcW w:w="918" w:type="dxa"/>
            <w:vMerge/>
            <w:tcBorders>
              <w:left w:val="nil"/>
              <w:right w:val="nil"/>
            </w:tcBorders>
            <w:vAlign w:val="center"/>
            <w:hideMark/>
          </w:tcPr>
          <w:p w14:paraId="553BFC28" w14:textId="77777777" w:rsidR="008A4FEF" w:rsidRPr="00B96791" w:rsidRDefault="008A4FEF"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794564D1" w14:textId="77777777" w:rsidR="008A4FEF" w:rsidRPr="00E0076F" w:rsidRDefault="008A4FEF" w:rsidP="003F3D08">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chain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w:t>
            </w:r>
            <w:r>
              <w:rPr>
                <w:rFonts w:ascii="Times New Roman" w:hAnsi="Times New Roman" w:cs="Times New Roman"/>
                <w:sz w:val="18"/>
                <w:szCs w:val="18"/>
              </w:rPr>
              <w:t>5, 6, 9, 10</w:t>
            </w:r>
          </w:p>
        </w:tc>
        <w:tc>
          <w:tcPr>
            <w:tcW w:w="1530" w:type="dxa"/>
            <w:tcBorders>
              <w:left w:val="single" w:sz="12" w:space="0" w:color="auto"/>
              <w:right w:val="single" w:sz="12" w:space="0" w:color="auto"/>
            </w:tcBorders>
            <w:vAlign w:val="center"/>
          </w:tcPr>
          <w:p w14:paraId="7639A168" w14:textId="77777777" w:rsidR="008A4FEF" w:rsidRPr="009847F1" w:rsidRDefault="008A4FEF"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BF1F9CF" w14:textId="77777777" w:rsidR="008A4FEF" w:rsidRPr="009847F1" w:rsidRDefault="008A4FEF"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7FF9B1DC" w14:textId="77777777" w:rsidTr="00114C85">
        <w:tc>
          <w:tcPr>
            <w:tcW w:w="918" w:type="dxa"/>
            <w:tcBorders>
              <w:left w:val="nil"/>
              <w:right w:val="nil"/>
            </w:tcBorders>
            <w:vAlign w:val="center"/>
            <w:hideMark/>
          </w:tcPr>
          <w:p w14:paraId="58856557" w14:textId="77777777"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vertAlign w:val="superscript"/>
              </w:rPr>
              <w:t>h</w:t>
            </w:r>
            <w:r w:rsidRPr="00B96791">
              <w:rPr>
                <w:rFonts w:ascii="Times New Roman" w:hAnsi="Times New Roman" w:cs="Times New Roman"/>
                <w:i/>
                <w:sz w:val="18"/>
                <w:szCs w:val="18"/>
              </w:rPr>
              <w:sym w:font="Symbol" w:char="F063"/>
            </w:r>
            <w:r w:rsidRPr="00B96791">
              <w:rPr>
                <w:rFonts w:ascii="Times New Roman" w:hAnsi="Times New Roman" w:cs="Times New Roman"/>
                <w:i/>
                <w:sz w:val="18"/>
                <w:szCs w:val="18"/>
                <w:vertAlign w:val="superscript"/>
              </w:rPr>
              <w:t>v</w:t>
            </w:r>
            <w:r w:rsidRPr="00B96791">
              <w:rPr>
                <w:i/>
                <w:sz w:val="18"/>
                <w:szCs w:val="18"/>
              </w:rPr>
              <w:fldChar w:fldCharType="begin"/>
            </w:r>
            <w:r w:rsidRPr="00B96791">
              <w:rPr>
                <w:rFonts w:ascii="Times New Roman" w:hAnsi="Times New Roman" w:cs="Times New Roman"/>
                <w:i/>
                <w:sz w:val="18"/>
                <w:szCs w:val="18"/>
              </w:rPr>
              <w:instrText xml:space="preserve">ADVANCE \l 4 </w:instrText>
            </w:r>
            <w:r w:rsidRPr="00B96791">
              <w:rPr>
                <w:i/>
                <w:sz w:val="18"/>
                <w:szCs w:val="18"/>
              </w:rPr>
              <w:fldChar w:fldCharType="end"/>
            </w:r>
            <w:r w:rsidRPr="00B96791">
              <w:rPr>
                <w:i/>
                <w:sz w:val="18"/>
                <w:szCs w:val="18"/>
              </w:rPr>
              <w:fldChar w:fldCharType="begin"/>
            </w:r>
            <w:r w:rsidRPr="00B96791">
              <w:rPr>
                <w:rFonts w:ascii="Times New Roman" w:hAnsi="Times New Roman" w:cs="Times New Roman"/>
                <w:i/>
                <w:sz w:val="18"/>
                <w:szCs w:val="18"/>
              </w:rPr>
              <w:instrText xml:space="preserve">ADVANCE \d 2 </w:instrText>
            </w:r>
            <w:r w:rsidRPr="00B96791">
              <w:rPr>
                <w:i/>
                <w:sz w:val="18"/>
                <w:szCs w:val="18"/>
              </w:rPr>
              <w:fldChar w:fldCharType="end"/>
            </w:r>
            <w:r w:rsidRPr="00B96791">
              <w:rPr>
                <w:rFonts w:ascii="Times New Roman" w:hAnsi="Times New Roman" w:cs="Times New Roman"/>
                <w:i/>
                <w:sz w:val="18"/>
                <w:szCs w:val="18"/>
                <w:vertAlign w:val="subscript"/>
              </w:rPr>
              <w:t>PC</w:t>
            </w:r>
          </w:p>
        </w:tc>
        <w:tc>
          <w:tcPr>
            <w:tcW w:w="6300" w:type="dxa"/>
            <w:tcBorders>
              <w:left w:val="nil"/>
              <w:right w:val="single" w:sz="12" w:space="0" w:color="auto"/>
            </w:tcBorders>
            <w:vAlign w:val="center"/>
            <w:hideMark/>
          </w:tcPr>
          <w:p w14:paraId="108DA049"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Valence path-cluster connectivity index of order </w:t>
            </w:r>
            <w:r w:rsidRPr="00E0076F">
              <w:rPr>
                <w:rFonts w:ascii="Times New Roman" w:hAnsi="Times New Roman" w:cs="Times New Roman"/>
                <w:i/>
                <w:iCs/>
                <w:sz w:val="18"/>
                <w:szCs w:val="18"/>
              </w:rPr>
              <w:t>h</w:t>
            </w:r>
            <w:r w:rsidRPr="00E0076F">
              <w:rPr>
                <w:rFonts w:ascii="Times New Roman" w:hAnsi="Times New Roman" w:cs="Times New Roman"/>
                <w:sz w:val="18"/>
                <w:szCs w:val="18"/>
              </w:rPr>
              <w:t xml:space="preserve"> = 4-6</w:t>
            </w:r>
          </w:p>
        </w:tc>
        <w:tc>
          <w:tcPr>
            <w:tcW w:w="1530" w:type="dxa"/>
            <w:tcBorders>
              <w:left w:val="single" w:sz="12" w:space="0" w:color="auto"/>
              <w:right w:val="single" w:sz="12" w:space="0" w:color="auto"/>
            </w:tcBorders>
            <w:vAlign w:val="center"/>
          </w:tcPr>
          <w:p w14:paraId="244AD6A8"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6199F1B"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42997461" w14:textId="77777777" w:rsidTr="00114C85">
        <w:tc>
          <w:tcPr>
            <w:tcW w:w="918" w:type="dxa"/>
            <w:tcBorders>
              <w:left w:val="nil"/>
              <w:right w:val="nil"/>
            </w:tcBorders>
            <w:vAlign w:val="center"/>
            <w:hideMark/>
          </w:tcPr>
          <w:p w14:paraId="29294A12" w14:textId="77777777"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B</w:t>
            </w:r>
          </w:p>
        </w:tc>
        <w:tc>
          <w:tcPr>
            <w:tcW w:w="6300" w:type="dxa"/>
            <w:tcBorders>
              <w:left w:val="nil"/>
              <w:right w:val="single" w:sz="12" w:space="0" w:color="auto"/>
            </w:tcBorders>
            <w:vAlign w:val="center"/>
            <w:hideMark/>
          </w:tcPr>
          <w:p w14:paraId="300B65D6"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Balaban’s</w:t>
            </w:r>
            <w:r w:rsidRPr="00E0076F">
              <w:rPr>
                <w:rFonts w:ascii="Times New Roman" w:hAnsi="Times New Roman" w:cs="Times New Roman"/>
                <w:i/>
                <w:iCs/>
                <w:sz w:val="18"/>
                <w:szCs w:val="18"/>
              </w:rPr>
              <w:t>J</w:t>
            </w:r>
            <w:r w:rsidRPr="00E0076F">
              <w:rPr>
                <w:rFonts w:ascii="Times New Roman" w:hAnsi="Times New Roman" w:cs="Times New Roman"/>
                <w:sz w:val="18"/>
                <w:szCs w:val="18"/>
              </w:rPr>
              <w:t xml:space="preserve"> index based on bond types</w:t>
            </w:r>
          </w:p>
        </w:tc>
        <w:tc>
          <w:tcPr>
            <w:tcW w:w="1530" w:type="dxa"/>
            <w:tcBorders>
              <w:left w:val="single" w:sz="12" w:space="0" w:color="auto"/>
              <w:right w:val="single" w:sz="12" w:space="0" w:color="auto"/>
            </w:tcBorders>
            <w:vAlign w:val="center"/>
          </w:tcPr>
          <w:p w14:paraId="404E9FA7"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234FAC80"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0FB7B2A1" w14:textId="77777777" w:rsidTr="00114C85">
        <w:tc>
          <w:tcPr>
            <w:tcW w:w="918" w:type="dxa"/>
            <w:tcBorders>
              <w:left w:val="nil"/>
              <w:right w:val="nil"/>
            </w:tcBorders>
            <w:vAlign w:val="center"/>
            <w:hideMark/>
          </w:tcPr>
          <w:p w14:paraId="14128AD4" w14:textId="77777777"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X</w:t>
            </w:r>
          </w:p>
        </w:tc>
        <w:tc>
          <w:tcPr>
            <w:tcW w:w="6300" w:type="dxa"/>
            <w:tcBorders>
              <w:left w:val="nil"/>
              <w:right w:val="single" w:sz="12" w:space="0" w:color="auto"/>
            </w:tcBorders>
            <w:vAlign w:val="center"/>
            <w:hideMark/>
          </w:tcPr>
          <w:p w14:paraId="26649579"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Balaban’s</w:t>
            </w:r>
            <w:r w:rsidRPr="00E0076F">
              <w:rPr>
                <w:rFonts w:ascii="Times New Roman" w:hAnsi="Times New Roman" w:cs="Times New Roman"/>
                <w:i/>
                <w:iCs/>
                <w:sz w:val="18"/>
                <w:szCs w:val="18"/>
              </w:rPr>
              <w:t>J</w:t>
            </w:r>
            <w:r w:rsidRPr="00E0076F">
              <w:rPr>
                <w:rFonts w:ascii="Times New Roman" w:hAnsi="Times New Roman" w:cs="Times New Roman"/>
                <w:sz w:val="18"/>
                <w:szCs w:val="18"/>
              </w:rPr>
              <w:t xml:space="preserve"> index based on relative electronegativities</w:t>
            </w:r>
          </w:p>
        </w:tc>
        <w:tc>
          <w:tcPr>
            <w:tcW w:w="1530" w:type="dxa"/>
            <w:tcBorders>
              <w:left w:val="single" w:sz="12" w:space="0" w:color="auto"/>
              <w:right w:val="single" w:sz="12" w:space="0" w:color="auto"/>
            </w:tcBorders>
            <w:vAlign w:val="center"/>
          </w:tcPr>
          <w:p w14:paraId="7BC70E1B"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E752922"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1DF49F07" w14:textId="77777777" w:rsidTr="00114C85">
        <w:tc>
          <w:tcPr>
            <w:tcW w:w="918" w:type="dxa"/>
            <w:tcBorders>
              <w:left w:val="nil"/>
              <w:right w:val="nil"/>
            </w:tcBorders>
            <w:vAlign w:val="center"/>
            <w:hideMark/>
          </w:tcPr>
          <w:p w14:paraId="154C8396" w14:textId="77777777" w:rsidR="0067025D" w:rsidRPr="00B96791" w:rsidRDefault="0067025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J</w:t>
            </w:r>
            <w:r w:rsidRPr="00B96791">
              <w:rPr>
                <w:rFonts w:ascii="Times New Roman" w:hAnsi="Times New Roman" w:cs="Times New Roman"/>
                <w:i/>
                <w:sz w:val="18"/>
                <w:szCs w:val="18"/>
                <w:vertAlign w:val="superscript"/>
              </w:rPr>
              <w:t>Y</w:t>
            </w:r>
          </w:p>
        </w:tc>
        <w:tc>
          <w:tcPr>
            <w:tcW w:w="6300" w:type="dxa"/>
            <w:tcBorders>
              <w:left w:val="nil"/>
              <w:right w:val="single" w:sz="12" w:space="0" w:color="auto"/>
            </w:tcBorders>
            <w:vAlign w:val="center"/>
            <w:hideMark/>
          </w:tcPr>
          <w:p w14:paraId="3360D4B4"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Balaban’s</w:t>
            </w:r>
            <w:r w:rsidRPr="00E0076F">
              <w:rPr>
                <w:rFonts w:ascii="Times New Roman" w:hAnsi="Times New Roman" w:cs="Times New Roman"/>
                <w:i/>
                <w:iCs/>
                <w:sz w:val="18"/>
                <w:szCs w:val="18"/>
              </w:rPr>
              <w:t>J</w:t>
            </w:r>
            <w:r w:rsidRPr="00E0076F">
              <w:rPr>
                <w:rFonts w:ascii="Times New Roman" w:hAnsi="Times New Roman" w:cs="Times New Roman"/>
                <w:sz w:val="18"/>
                <w:szCs w:val="18"/>
              </w:rPr>
              <w:t xml:space="preserve"> index based on relative covalent radii</w:t>
            </w:r>
          </w:p>
        </w:tc>
        <w:tc>
          <w:tcPr>
            <w:tcW w:w="1530" w:type="dxa"/>
            <w:tcBorders>
              <w:left w:val="single" w:sz="12" w:space="0" w:color="auto"/>
              <w:right w:val="single" w:sz="12" w:space="0" w:color="auto"/>
            </w:tcBorders>
            <w:vAlign w:val="center"/>
          </w:tcPr>
          <w:p w14:paraId="24CCD49C"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10528A1"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628465EF" w14:textId="77777777" w:rsidTr="00114C85">
        <w:tc>
          <w:tcPr>
            <w:tcW w:w="918" w:type="dxa"/>
            <w:tcBorders>
              <w:left w:val="nil"/>
              <w:right w:val="nil"/>
            </w:tcBorders>
            <w:vAlign w:val="center"/>
            <w:hideMark/>
          </w:tcPr>
          <w:p w14:paraId="4C8590A8"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AZV</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3B0B50F4"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vertex degree;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14:paraId="3C2D64E7"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484B79A"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5154A4A4" w14:textId="77777777" w:rsidTr="00114C85">
        <w:tc>
          <w:tcPr>
            <w:tcW w:w="918" w:type="dxa"/>
            <w:tcBorders>
              <w:left w:val="nil"/>
              <w:right w:val="nil"/>
            </w:tcBorders>
            <w:vAlign w:val="center"/>
            <w:hideMark/>
          </w:tcPr>
          <w:p w14:paraId="0C477D9C"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AZS</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2DAA7FD9"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distance sum;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14:paraId="00F767D3"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2E56C1C6"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5E24" w:rsidRPr="00AB66AE" w14:paraId="44392549" w14:textId="77777777" w:rsidTr="00331BFF">
        <w:tc>
          <w:tcPr>
            <w:tcW w:w="918" w:type="dxa"/>
            <w:vMerge w:val="restart"/>
            <w:tcBorders>
              <w:left w:val="nil"/>
              <w:right w:val="nil"/>
            </w:tcBorders>
            <w:vAlign w:val="center"/>
            <w:hideMark/>
          </w:tcPr>
          <w:p w14:paraId="373D1982" w14:textId="77777777" w:rsidR="00675E24" w:rsidRPr="00B96791" w:rsidRDefault="00675E24"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ASZ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3E085E01" w14:textId="77777777" w:rsidR="00675E24" w:rsidRPr="00E0076F" w:rsidRDefault="00675E24" w:rsidP="00675E24">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14:paraId="620B14AB" w14:textId="77777777" w:rsidR="00675E24" w:rsidRPr="009847F1" w:rsidRDefault="00675E24"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5E24C8D3" w14:textId="77777777" w:rsidR="00675E24" w:rsidRPr="009847F1" w:rsidRDefault="00675E24"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5E24" w:rsidRPr="00AB66AE" w14:paraId="27504BAB" w14:textId="77777777" w:rsidTr="00114C85">
        <w:tc>
          <w:tcPr>
            <w:tcW w:w="918" w:type="dxa"/>
            <w:vMerge/>
            <w:tcBorders>
              <w:left w:val="nil"/>
              <w:right w:val="nil"/>
            </w:tcBorders>
            <w:vAlign w:val="center"/>
            <w:hideMark/>
          </w:tcPr>
          <w:p w14:paraId="5F584B2B" w14:textId="77777777" w:rsidR="00675E24" w:rsidRPr="00B96791" w:rsidRDefault="00675E24"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59488ECE" w14:textId="77777777" w:rsidR="00675E24" w:rsidRPr="00E0076F" w:rsidRDefault="00675E24" w:rsidP="00675E24">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14:paraId="4F9B5B0A" w14:textId="77777777" w:rsidR="00675E24" w:rsidRPr="009847F1" w:rsidRDefault="00675E24"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14:paraId="16005F2F" w14:textId="77777777" w:rsidR="00675E24" w:rsidRPr="009847F1" w:rsidRDefault="00675E24"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67025D" w:rsidRPr="00AB66AE" w14:paraId="3B8F78E9" w14:textId="77777777" w:rsidTr="00114C85">
        <w:tc>
          <w:tcPr>
            <w:tcW w:w="918" w:type="dxa"/>
            <w:tcBorders>
              <w:left w:val="nil"/>
              <w:right w:val="nil"/>
            </w:tcBorders>
            <w:vAlign w:val="center"/>
            <w:hideMark/>
          </w:tcPr>
          <w:p w14:paraId="4E739E6F" w14:textId="77777777" w:rsidR="0067025D" w:rsidRPr="00B96791" w:rsidRDefault="0067025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AZN</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4491F4D2" w14:textId="77777777" w:rsidR="0067025D" w:rsidRPr="00E0076F" w:rsidRDefault="0067025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atomic number, and graph order;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1-5</w:t>
            </w:r>
          </w:p>
        </w:tc>
        <w:tc>
          <w:tcPr>
            <w:tcW w:w="1530" w:type="dxa"/>
            <w:tcBorders>
              <w:left w:val="single" w:sz="12" w:space="0" w:color="auto"/>
              <w:right w:val="single" w:sz="12" w:space="0" w:color="auto"/>
            </w:tcBorders>
            <w:vAlign w:val="center"/>
          </w:tcPr>
          <w:p w14:paraId="2E69F6BB" w14:textId="77777777" w:rsidR="0067025D" w:rsidRPr="009847F1" w:rsidRDefault="0067025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22B20A0" w14:textId="77777777" w:rsidR="0067025D"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C9784D" w:rsidRPr="00AB66AE" w14:paraId="0D92F480" w14:textId="77777777" w:rsidTr="00331BFF">
        <w:tc>
          <w:tcPr>
            <w:tcW w:w="918" w:type="dxa"/>
            <w:vMerge w:val="restart"/>
            <w:tcBorders>
              <w:left w:val="nil"/>
              <w:right w:val="nil"/>
            </w:tcBorders>
            <w:vAlign w:val="center"/>
            <w:hideMark/>
          </w:tcPr>
          <w:p w14:paraId="0A1E53DF" w14:textId="77777777" w:rsidR="00C9784D" w:rsidRPr="00B96791" w:rsidRDefault="00C9784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ANZ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48844197" w14:textId="77777777" w:rsidR="00C9784D" w:rsidRPr="00E0076F" w:rsidRDefault="00C9784D" w:rsidP="00C9784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14:paraId="14D524CF" w14:textId="77777777" w:rsidR="00C9784D" w:rsidRPr="009847F1" w:rsidRDefault="00C9784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4FF1E2B4" w14:textId="77777777" w:rsidR="00C9784D" w:rsidRPr="009847F1" w:rsidRDefault="00C9784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C9784D" w:rsidRPr="00AB66AE" w14:paraId="7C72428C" w14:textId="77777777" w:rsidTr="00114C85">
        <w:tc>
          <w:tcPr>
            <w:tcW w:w="918" w:type="dxa"/>
            <w:vMerge/>
            <w:tcBorders>
              <w:left w:val="nil"/>
              <w:right w:val="nil"/>
            </w:tcBorders>
            <w:vAlign w:val="center"/>
            <w:hideMark/>
          </w:tcPr>
          <w:p w14:paraId="59BA958F" w14:textId="77777777" w:rsidR="00C9784D" w:rsidRPr="00B96791" w:rsidRDefault="00C9784D" w:rsidP="001B45F2">
            <w:pPr>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66087E97" w14:textId="77777777" w:rsidR="00C9784D" w:rsidRPr="00E0076F" w:rsidRDefault="00C9784D" w:rsidP="00C9784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adjacency matrix,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3</w:t>
            </w:r>
            <w:r w:rsidRPr="00E0076F">
              <w:rPr>
                <w:rFonts w:ascii="Times New Roman" w:hAnsi="Times New Roman" w:cs="Times New Roman"/>
                <w:sz w:val="18"/>
                <w:szCs w:val="18"/>
              </w:rPr>
              <w:t>-5</w:t>
            </w:r>
          </w:p>
        </w:tc>
        <w:tc>
          <w:tcPr>
            <w:tcW w:w="1530" w:type="dxa"/>
            <w:tcBorders>
              <w:left w:val="single" w:sz="12" w:space="0" w:color="auto"/>
              <w:right w:val="single" w:sz="12" w:space="0" w:color="auto"/>
            </w:tcBorders>
            <w:vAlign w:val="center"/>
          </w:tcPr>
          <w:p w14:paraId="6EED596B" w14:textId="77777777" w:rsidR="00C9784D" w:rsidRPr="009847F1" w:rsidRDefault="00C9784D"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14:paraId="228C53A9" w14:textId="77777777" w:rsidR="00C9784D" w:rsidRPr="009847F1" w:rsidRDefault="00C9784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3F3D08" w:rsidRPr="00AB66AE" w14:paraId="4E2AF309" w14:textId="77777777" w:rsidTr="00114C85">
        <w:tc>
          <w:tcPr>
            <w:tcW w:w="918" w:type="dxa"/>
            <w:tcBorders>
              <w:left w:val="nil"/>
              <w:right w:val="nil"/>
            </w:tcBorders>
            <w:vAlign w:val="center"/>
            <w:hideMark/>
          </w:tcPr>
          <w:p w14:paraId="466FF1FD" w14:textId="77777777" w:rsidR="003F3D08" w:rsidRPr="00B96791" w:rsidRDefault="003F3D08" w:rsidP="00114C85">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DSZ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4FA35DF0" w14:textId="77777777" w:rsidR="003F3D08" w:rsidRPr="00E0076F" w:rsidRDefault="003F3D08" w:rsidP="00114C85">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distance sum,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w:t>
            </w:r>
            <w:r>
              <w:rPr>
                <w:rFonts w:ascii="Times New Roman" w:hAnsi="Times New Roman" w:cs="Times New Roman"/>
                <w:sz w:val="18"/>
                <w:szCs w:val="18"/>
              </w:rPr>
              <w:t xml:space="preserve">1,2 </w:t>
            </w:r>
          </w:p>
        </w:tc>
        <w:tc>
          <w:tcPr>
            <w:tcW w:w="1530" w:type="dxa"/>
            <w:tcBorders>
              <w:left w:val="single" w:sz="12" w:space="0" w:color="auto"/>
              <w:right w:val="single" w:sz="12" w:space="0" w:color="auto"/>
            </w:tcBorders>
            <w:vAlign w:val="center"/>
          </w:tcPr>
          <w:p w14:paraId="495790A9" w14:textId="77777777" w:rsidR="003F3D08" w:rsidRPr="009847F1" w:rsidRDefault="003F3D08"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F558062" w14:textId="77777777" w:rsidR="003F3D08" w:rsidRPr="009847F1" w:rsidRDefault="003F3D08"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492183" w:rsidRPr="00AB66AE" w14:paraId="62836976" w14:textId="77777777" w:rsidTr="00114C85">
        <w:tc>
          <w:tcPr>
            <w:tcW w:w="918" w:type="dxa"/>
            <w:tcBorders>
              <w:left w:val="nil"/>
              <w:right w:val="nil"/>
            </w:tcBorders>
            <w:vAlign w:val="center"/>
            <w:hideMark/>
          </w:tcPr>
          <w:p w14:paraId="60BA8C64" w14:textId="77777777" w:rsidR="00492183" w:rsidRPr="00B96791" w:rsidRDefault="00492183" w:rsidP="00114C85">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lastRenderedPageBreak/>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6FA8B649" w14:textId="77777777" w:rsidR="00492183" w:rsidRPr="00E0076F" w:rsidRDefault="00492183" w:rsidP="0097619D">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atomic number; operation </w:t>
            </w:r>
            <w:r w:rsidRPr="00E0076F">
              <w:rPr>
                <w:rFonts w:ascii="Times New Roman" w:hAnsi="Times New Roman" w:cs="Times New Roman"/>
                <w:i/>
                <w:iCs/>
                <w:sz w:val="18"/>
                <w:szCs w:val="18"/>
              </w:rPr>
              <w:t>y</w:t>
            </w:r>
            <w:r w:rsidRPr="00E0076F">
              <w:rPr>
                <w:rFonts w:ascii="Times New Roman" w:hAnsi="Times New Roman" w:cs="Times New Roman"/>
                <w:sz w:val="18"/>
                <w:szCs w:val="18"/>
              </w:rPr>
              <w:t xml:space="preserve"> = 1-</w:t>
            </w:r>
            <w:r w:rsidR="0097619D">
              <w:rPr>
                <w:rFonts w:ascii="Times New Roman" w:hAnsi="Times New Roman" w:cs="Times New Roman"/>
                <w:sz w:val="18"/>
                <w:szCs w:val="18"/>
              </w:rPr>
              <w:t>2</w:t>
            </w:r>
          </w:p>
        </w:tc>
        <w:tc>
          <w:tcPr>
            <w:tcW w:w="1530" w:type="dxa"/>
            <w:tcBorders>
              <w:left w:val="single" w:sz="12" w:space="0" w:color="auto"/>
              <w:right w:val="single" w:sz="12" w:space="0" w:color="auto"/>
            </w:tcBorders>
            <w:vAlign w:val="center"/>
          </w:tcPr>
          <w:p w14:paraId="3666062E" w14:textId="77777777" w:rsidR="00492183" w:rsidRPr="009847F1" w:rsidRDefault="00492183"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307EFB3" w14:textId="77777777" w:rsidR="00492183" w:rsidRPr="009847F1" w:rsidRDefault="00492183"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4EF866D3" w14:textId="77777777" w:rsidTr="00114C85">
        <w:tc>
          <w:tcPr>
            <w:tcW w:w="918" w:type="dxa"/>
            <w:tcBorders>
              <w:left w:val="nil"/>
              <w:right w:val="nil"/>
            </w:tcBorders>
            <w:vAlign w:val="center"/>
            <w:hideMark/>
          </w:tcPr>
          <w:p w14:paraId="6671BFFD" w14:textId="77777777" w:rsidR="0097619D" w:rsidRPr="00B96791" w:rsidRDefault="0097619D" w:rsidP="001B45F2">
            <w:pPr>
              <w:spacing w:line="240" w:lineRule="auto"/>
              <w:jc w:val="left"/>
              <w:rPr>
                <w:rFonts w:ascii="Times New Roman" w:hAnsi="Times New Roman" w:cs="Times New Roman"/>
                <w:i/>
                <w:sz w:val="18"/>
                <w:szCs w:val="18"/>
              </w:rPr>
            </w:pPr>
            <w:r w:rsidRPr="006E09D5">
              <w:rPr>
                <w:rFonts w:ascii="Times New Roman" w:hAnsi="Times New Roman" w:cs="Times New Roman"/>
                <w:sz w:val="18"/>
                <w:szCs w:val="18"/>
              </w:rPr>
              <w:t>DN</w:t>
            </w:r>
            <w:r w:rsidRPr="006E09D5">
              <w:rPr>
                <w:rFonts w:ascii="Times New Roman" w:hAnsi="Times New Roman" w:cs="Times New Roman"/>
                <w:sz w:val="18"/>
                <w:szCs w:val="18"/>
                <w:vertAlign w:val="superscript"/>
              </w:rPr>
              <w:t>2</w:t>
            </w:r>
            <w:r w:rsidRPr="006E09D5">
              <w:rPr>
                <w:rFonts w:ascii="Times New Roman" w:hAnsi="Times New Roman" w:cs="Times New Roman"/>
                <w:sz w:val="18"/>
                <w:szCs w:val="18"/>
              </w:rPr>
              <w:t>Z</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34DF41E0" w14:textId="77777777" w:rsidR="0097619D" w:rsidRPr="00E0076F" w:rsidRDefault="0097619D" w:rsidP="00492183">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Triplet index from distance matrix, square of graph order, and atomic number; operation </w:t>
            </w:r>
            <w:r>
              <w:rPr>
                <w:rFonts w:ascii="Times New Roman" w:hAnsi="Times New Roman" w:cs="Times New Roman"/>
                <w:sz w:val="18"/>
                <w:szCs w:val="18"/>
              </w:rPr>
              <w:t>3-</w:t>
            </w:r>
            <w:r w:rsidRPr="0097619D">
              <w:rPr>
                <w:rFonts w:ascii="Times New Roman" w:hAnsi="Times New Roman" w:cs="Times New Roman"/>
                <w:iCs/>
                <w:sz w:val="18"/>
                <w:szCs w:val="18"/>
              </w:rPr>
              <w:t>5</w:t>
            </w:r>
          </w:p>
        </w:tc>
        <w:tc>
          <w:tcPr>
            <w:tcW w:w="1530" w:type="dxa"/>
            <w:tcBorders>
              <w:left w:val="single" w:sz="12" w:space="0" w:color="auto"/>
              <w:right w:val="single" w:sz="12" w:space="0" w:color="auto"/>
            </w:tcBorders>
            <w:vAlign w:val="center"/>
          </w:tcPr>
          <w:p w14:paraId="73EEF69A"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C00000"/>
                <w:sz w:val="16"/>
                <w:szCs w:val="16"/>
                <w:shd w:val="clear" w:color="auto" w:fill="FFFFFF"/>
              </w:rPr>
              <w:t>✗</w:t>
            </w:r>
          </w:p>
        </w:tc>
        <w:tc>
          <w:tcPr>
            <w:tcW w:w="1260" w:type="dxa"/>
            <w:tcBorders>
              <w:left w:val="single" w:sz="12" w:space="0" w:color="auto"/>
              <w:right w:val="nil"/>
            </w:tcBorders>
            <w:vAlign w:val="center"/>
          </w:tcPr>
          <w:p w14:paraId="3177760C" w14:textId="77777777" w:rsidR="0097619D" w:rsidRPr="009847F1" w:rsidRDefault="0097619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6B9758E4" w14:textId="77777777" w:rsidTr="00114C85">
        <w:tc>
          <w:tcPr>
            <w:tcW w:w="918" w:type="dxa"/>
            <w:tcBorders>
              <w:left w:val="nil"/>
              <w:right w:val="nil"/>
            </w:tcBorders>
            <w:vAlign w:val="center"/>
            <w:hideMark/>
          </w:tcPr>
          <w:p w14:paraId="2A8D9CE6"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nvx</w:t>
            </w:r>
          </w:p>
        </w:tc>
        <w:tc>
          <w:tcPr>
            <w:tcW w:w="6300" w:type="dxa"/>
            <w:tcBorders>
              <w:left w:val="nil"/>
              <w:right w:val="single" w:sz="12" w:space="0" w:color="auto"/>
            </w:tcBorders>
            <w:vAlign w:val="center"/>
            <w:hideMark/>
          </w:tcPr>
          <w:p w14:paraId="15C8DAC8" w14:textId="77777777"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Number of non-hydrogen atoms in a molecule</w:t>
            </w:r>
          </w:p>
        </w:tc>
        <w:tc>
          <w:tcPr>
            <w:tcW w:w="1530" w:type="dxa"/>
            <w:tcBorders>
              <w:left w:val="single" w:sz="12" w:space="0" w:color="auto"/>
              <w:right w:val="single" w:sz="12" w:space="0" w:color="auto"/>
            </w:tcBorders>
            <w:vAlign w:val="center"/>
          </w:tcPr>
          <w:p w14:paraId="557DD91C"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57FEF8B0"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1601F28D" w14:textId="77777777" w:rsidTr="00114C85">
        <w:tc>
          <w:tcPr>
            <w:tcW w:w="918" w:type="dxa"/>
            <w:tcBorders>
              <w:left w:val="nil"/>
              <w:right w:val="nil"/>
            </w:tcBorders>
            <w:vAlign w:val="center"/>
            <w:hideMark/>
          </w:tcPr>
          <w:p w14:paraId="283A24AE"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nelem</w:t>
            </w:r>
          </w:p>
        </w:tc>
        <w:tc>
          <w:tcPr>
            <w:tcW w:w="6300" w:type="dxa"/>
            <w:tcBorders>
              <w:left w:val="nil"/>
              <w:right w:val="single" w:sz="12" w:space="0" w:color="auto"/>
            </w:tcBorders>
            <w:vAlign w:val="center"/>
            <w:hideMark/>
          </w:tcPr>
          <w:p w14:paraId="599DF8CE" w14:textId="77777777"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Number of elements in a molecule </w:t>
            </w:r>
          </w:p>
        </w:tc>
        <w:tc>
          <w:tcPr>
            <w:tcW w:w="1530" w:type="dxa"/>
            <w:tcBorders>
              <w:left w:val="single" w:sz="12" w:space="0" w:color="auto"/>
              <w:right w:val="single" w:sz="12" w:space="0" w:color="auto"/>
            </w:tcBorders>
            <w:vAlign w:val="center"/>
          </w:tcPr>
          <w:p w14:paraId="1C5EEF9F"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11B791D"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17058A05" w14:textId="77777777" w:rsidTr="00114C85">
        <w:tc>
          <w:tcPr>
            <w:tcW w:w="918" w:type="dxa"/>
            <w:tcBorders>
              <w:left w:val="nil"/>
              <w:right w:val="nil"/>
            </w:tcBorders>
            <w:vAlign w:val="center"/>
            <w:hideMark/>
          </w:tcPr>
          <w:p w14:paraId="63C2DAB9"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fw</w:t>
            </w:r>
          </w:p>
        </w:tc>
        <w:tc>
          <w:tcPr>
            <w:tcW w:w="6300" w:type="dxa"/>
            <w:tcBorders>
              <w:left w:val="nil"/>
              <w:right w:val="single" w:sz="12" w:space="0" w:color="auto"/>
            </w:tcBorders>
            <w:vAlign w:val="center"/>
            <w:hideMark/>
          </w:tcPr>
          <w:p w14:paraId="454DC5D5" w14:textId="77777777"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Molecular weight </w:t>
            </w:r>
          </w:p>
        </w:tc>
        <w:tc>
          <w:tcPr>
            <w:tcW w:w="1530" w:type="dxa"/>
            <w:tcBorders>
              <w:left w:val="single" w:sz="12" w:space="0" w:color="auto"/>
              <w:right w:val="single" w:sz="12" w:space="0" w:color="auto"/>
            </w:tcBorders>
            <w:vAlign w:val="center"/>
          </w:tcPr>
          <w:p w14:paraId="53AB5DA3"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70340736"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31A96763" w14:textId="77777777" w:rsidTr="00114C85">
        <w:tc>
          <w:tcPr>
            <w:tcW w:w="918" w:type="dxa"/>
            <w:tcBorders>
              <w:left w:val="nil"/>
              <w:right w:val="nil"/>
            </w:tcBorders>
            <w:vAlign w:val="center"/>
            <w:hideMark/>
          </w:tcPr>
          <w:p w14:paraId="4A8CAEC4"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si</w:t>
            </w:r>
          </w:p>
        </w:tc>
        <w:tc>
          <w:tcPr>
            <w:tcW w:w="6300" w:type="dxa"/>
            <w:tcBorders>
              <w:left w:val="nil"/>
              <w:right w:val="single" w:sz="12" w:space="0" w:color="auto"/>
            </w:tcBorders>
            <w:vAlign w:val="center"/>
            <w:hideMark/>
          </w:tcPr>
          <w:p w14:paraId="121983F3" w14:textId="77777777"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Shannon information index</w:t>
            </w:r>
          </w:p>
        </w:tc>
        <w:tc>
          <w:tcPr>
            <w:tcW w:w="1530" w:type="dxa"/>
            <w:tcBorders>
              <w:left w:val="single" w:sz="12" w:space="0" w:color="auto"/>
              <w:right w:val="single" w:sz="12" w:space="0" w:color="auto"/>
            </w:tcBorders>
            <w:vAlign w:val="center"/>
          </w:tcPr>
          <w:p w14:paraId="77E7C695"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1BA4302"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42CC53F0" w14:textId="77777777" w:rsidTr="00114C85">
        <w:tc>
          <w:tcPr>
            <w:tcW w:w="918" w:type="dxa"/>
            <w:tcBorders>
              <w:left w:val="nil"/>
              <w:right w:val="nil"/>
            </w:tcBorders>
            <w:vAlign w:val="center"/>
            <w:hideMark/>
          </w:tcPr>
          <w:p w14:paraId="4AF01BA1"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totop</w:t>
            </w:r>
          </w:p>
        </w:tc>
        <w:tc>
          <w:tcPr>
            <w:tcW w:w="6300" w:type="dxa"/>
            <w:tcBorders>
              <w:left w:val="nil"/>
              <w:right w:val="single" w:sz="12" w:space="0" w:color="auto"/>
            </w:tcBorders>
            <w:vAlign w:val="center"/>
            <w:hideMark/>
          </w:tcPr>
          <w:p w14:paraId="7860C115" w14:textId="77777777"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Total Topological Index </w:t>
            </w:r>
            <w:r w:rsidRPr="00E0076F">
              <w:rPr>
                <w:rFonts w:ascii="Times New Roman" w:hAnsi="Times New Roman" w:cs="Times New Roman"/>
                <w:i/>
                <w:sz w:val="18"/>
                <w:szCs w:val="18"/>
              </w:rPr>
              <w:t>t</w:t>
            </w:r>
          </w:p>
        </w:tc>
        <w:tc>
          <w:tcPr>
            <w:tcW w:w="1530" w:type="dxa"/>
            <w:tcBorders>
              <w:left w:val="single" w:sz="12" w:space="0" w:color="auto"/>
              <w:right w:val="single" w:sz="12" w:space="0" w:color="auto"/>
            </w:tcBorders>
            <w:vAlign w:val="center"/>
          </w:tcPr>
          <w:p w14:paraId="32DC3B6A"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45E023DB"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7F14645C" w14:textId="77777777" w:rsidTr="00114C85">
        <w:tc>
          <w:tcPr>
            <w:tcW w:w="918" w:type="dxa"/>
            <w:tcBorders>
              <w:left w:val="nil"/>
              <w:right w:val="nil"/>
            </w:tcBorders>
            <w:vAlign w:val="center"/>
            <w:hideMark/>
          </w:tcPr>
          <w:p w14:paraId="33BCEDB0" w14:textId="77777777" w:rsidR="0097619D" w:rsidRPr="00B96791" w:rsidRDefault="0097619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sumI</w:t>
            </w:r>
          </w:p>
        </w:tc>
        <w:tc>
          <w:tcPr>
            <w:tcW w:w="6300" w:type="dxa"/>
            <w:tcBorders>
              <w:left w:val="nil"/>
              <w:right w:val="single" w:sz="12" w:space="0" w:color="auto"/>
            </w:tcBorders>
            <w:vAlign w:val="center"/>
            <w:hideMark/>
          </w:tcPr>
          <w:p w14:paraId="71F7480F" w14:textId="77777777" w:rsidR="0097619D" w:rsidRPr="00E0076F" w:rsidRDefault="0097619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 xml:space="preserve">Sum of the intrinsic state values </w:t>
            </w:r>
            <w:r w:rsidRPr="00E0076F">
              <w:rPr>
                <w:rFonts w:ascii="Times New Roman" w:hAnsi="Times New Roman" w:cs="Times New Roman"/>
                <w:i/>
                <w:sz w:val="18"/>
                <w:szCs w:val="18"/>
              </w:rPr>
              <w:t>I</w:t>
            </w:r>
          </w:p>
        </w:tc>
        <w:tc>
          <w:tcPr>
            <w:tcW w:w="1530" w:type="dxa"/>
            <w:tcBorders>
              <w:left w:val="single" w:sz="12" w:space="0" w:color="auto"/>
              <w:right w:val="single" w:sz="12" w:space="0" w:color="auto"/>
            </w:tcBorders>
            <w:vAlign w:val="center"/>
          </w:tcPr>
          <w:p w14:paraId="36946076"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75454FD4" w14:textId="77777777" w:rsidR="0097619D" w:rsidRPr="009847F1" w:rsidRDefault="0097619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185B1DA9" w14:textId="77777777" w:rsidTr="00114C85">
        <w:tc>
          <w:tcPr>
            <w:tcW w:w="918" w:type="dxa"/>
            <w:tcBorders>
              <w:left w:val="nil"/>
              <w:right w:val="nil"/>
            </w:tcBorders>
            <w:vAlign w:val="center"/>
            <w:hideMark/>
          </w:tcPr>
          <w:p w14:paraId="4C5B1070"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sumdelI</w:t>
            </w:r>
          </w:p>
        </w:tc>
        <w:tc>
          <w:tcPr>
            <w:tcW w:w="6300" w:type="dxa"/>
            <w:tcBorders>
              <w:left w:val="nil"/>
              <w:right w:val="single" w:sz="12" w:space="0" w:color="auto"/>
            </w:tcBorders>
            <w:vAlign w:val="center"/>
            <w:hideMark/>
          </w:tcPr>
          <w:p w14:paraId="5C926BA2" w14:textId="77777777"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Sum of delta-</w:t>
            </w:r>
            <w:r w:rsidRPr="00E0076F">
              <w:rPr>
                <w:rFonts w:ascii="Times New Roman" w:hAnsi="Times New Roman" w:cs="Times New Roman"/>
                <w:i/>
                <w:sz w:val="18"/>
                <w:szCs w:val="18"/>
              </w:rPr>
              <w:t>I</w:t>
            </w:r>
            <w:r w:rsidRPr="00E0076F">
              <w:rPr>
                <w:rFonts w:ascii="Times New Roman" w:hAnsi="Times New Roman" w:cs="Times New Roman"/>
                <w:sz w:val="18"/>
                <w:szCs w:val="18"/>
              </w:rPr>
              <w:t xml:space="preserve"> values </w:t>
            </w:r>
          </w:p>
        </w:tc>
        <w:tc>
          <w:tcPr>
            <w:tcW w:w="1530" w:type="dxa"/>
            <w:tcBorders>
              <w:left w:val="single" w:sz="12" w:space="0" w:color="auto"/>
              <w:right w:val="single" w:sz="12" w:space="0" w:color="auto"/>
            </w:tcBorders>
            <w:vAlign w:val="center"/>
          </w:tcPr>
          <w:p w14:paraId="7838029C"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7C915EF"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55FFCAB9" w14:textId="77777777" w:rsidTr="00114C85">
        <w:tc>
          <w:tcPr>
            <w:tcW w:w="918" w:type="dxa"/>
            <w:tcBorders>
              <w:left w:val="nil"/>
              <w:right w:val="nil"/>
            </w:tcBorders>
            <w:vAlign w:val="center"/>
            <w:hideMark/>
          </w:tcPr>
          <w:p w14:paraId="7A8D99D5"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tets2</w:t>
            </w:r>
          </w:p>
        </w:tc>
        <w:tc>
          <w:tcPr>
            <w:tcW w:w="6300" w:type="dxa"/>
            <w:tcBorders>
              <w:left w:val="nil"/>
              <w:right w:val="single" w:sz="12" w:space="0" w:color="auto"/>
            </w:tcBorders>
            <w:vAlign w:val="center"/>
            <w:hideMark/>
          </w:tcPr>
          <w:p w14:paraId="25537E7C" w14:textId="77777777"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Total topological state index based on electrotopological state indices</w:t>
            </w:r>
          </w:p>
        </w:tc>
        <w:tc>
          <w:tcPr>
            <w:tcW w:w="1530" w:type="dxa"/>
            <w:tcBorders>
              <w:left w:val="single" w:sz="12" w:space="0" w:color="auto"/>
              <w:right w:val="single" w:sz="12" w:space="0" w:color="auto"/>
            </w:tcBorders>
            <w:vAlign w:val="center"/>
          </w:tcPr>
          <w:p w14:paraId="0F282980"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2CCCDCC"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3BBFE4B7" w14:textId="77777777" w:rsidTr="00114C85">
        <w:tc>
          <w:tcPr>
            <w:tcW w:w="918" w:type="dxa"/>
            <w:tcBorders>
              <w:left w:val="nil"/>
              <w:right w:val="nil"/>
            </w:tcBorders>
            <w:vAlign w:val="center"/>
            <w:hideMark/>
          </w:tcPr>
          <w:p w14:paraId="5110FD36"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phia</w:t>
            </w:r>
          </w:p>
        </w:tc>
        <w:tc>
          <w:tcPr>
            <w:tcW w:w="6300" w:type="dxa"/>
            <w:tcBorders>
              <w:left w:val="nil"/>
              <w:right w:val="single" w:sz="12" w:space="0" w:color="auto"/>
            </w:tcBorders>
            <w:vAlign w:val="center"/>
            <w:hideMark/>
          </w:tcPr>
          <w:p w14:paraId="13CEF0F0" w14:textId="77777777"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Flexibility index (</w:t>
            </w:r>
            <w:r w:rsidRPr="00E0076F">
              <w:rPr>
                <w:rFonts w:ascii="Times New Roman" w:hAnsi="Times New Roman" w:cs="Times New Roman"/>
                <w:i/>
                <w:sz w:val="18"/>
                <w:szCs w:val="18"/>
              </w:rPr>
              <w:t>kp</w:t>
            </w:r>
            <w:r w:rsidRPr="00E0076F">
              <w:rPr>
                <w:rFonts w:ascii="Times New Roman" w:hAnsi="Times New Roman" w:cs="Times New Roman"/>
                <w:sz w:val="18"/>
                <w:szCs w:val="18"/>
                <w:vertAlign w:val="subscript"/>
              </w:rPr>
              <w:t>1</w:t>
            </w:r>
            <w:r w:rsidRPr="00E0076F">
              <w:rPr>
                <w:rFonts w:ascii="Times New Roman" w:hAnsi="Times New Roman" w:cs="Times New Roman"/>
                <w:sz w:val="18"/>
                <w:szCs w:val="18"/>
              </w:rPr>
              <w:t xml:space="preserve">* </w:t>
            </w:r>
            <w:r w:rsidRPr="00E0076F">
              <w:rPr>
                <w:rFonts w:ascii="Times New Roman" w:hAnsi="Times New Roman" w:cs="Times New Roman"/>
                <w:i/>
                <w:sz w:val="18"/>
                <w:szCs w:val="18"/>
              </w:rPr>
              <w:t>kp</w:t>
            </w:r>
            <w:r w:rsidRPr="00E0076F">
              <w:rPr>
                <w:rFonts w:ascii="Times New Roman" w:hAnsi="Times New Roman" w:cs="Times New Roman"/>
                <w:sz w:val="18"/>
                <w:szCs w:val="18"/>
                <w:vertAlign w:val="subscript"/>
              </w:rPr>
              <w:t>2</w:t>
            </w:r>
            <w:r w:rsidRPr="00E0076F">
              <w:rPr>
                <w:rFonts w:ascii="Times New Roman" w:hAnsi="Times New Roman" w:cs="Times New Roman"/>
                <w:sz w:val="18"/>
                <w:szCs w:val="18"/>
              </w:rPr>
              <w:t>/</w:t>
            </w:r>
            <w:r w:rsidRPr="00E0076F">
              <w:rPr>
                <w:rFonts w:ascii="Times New Roman" w:hAnsi="Times New Roman" w:cs="Times New Roman"/>
                <w:i/>
                <w:sz w:val="18"/>
                <w:szCs w:val="18"/>
              </w:rPr>
              <w:t>nvx</w:t>
            </w:r>
            <w:r w:rsidRPr="00E0076F">
              <w:rPr>
                <w:rFonts w:ascii="Times New Roman" w:hAnsi="Times New Roman" w:cs="Times New Roman"/>
                <w:sz w:val="18"/>
                <w:szCs w:val="18"/>
              </w:rPr>
              <w:t xml:space="preserve">) </w:t>
            </w:r>
          </w:p>
        </w:tc>
        <w:tc>
          <w:tcPr>
            <w:tcW w:w="1530" w:type="dxa"/>
            <w:tcBorders>
              <w:left w:val="single" w:sz="12" w:space="0" w:color="auto"/>
              <w:right w:val="single" w:sz="12" w:space="0" w:color="auto"/>
            </w:tcBorders>
            <w:vAlign w:val="center"/>
          </w:tcPr>
          <w:p w14:paraId="04FDE562"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B558AF0"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15FF2B5C" w14:textId="77777777" w:rsidTr="00114C85">
        <w:tc>
          <w:tcPr>
            <w:tcW w:w="918" w:type="dxa"/>
            <w:tcBorders>
              <w:left w:val="nil"/>
              <w:right w:val="nil"/>
            </w:tcBorders>
            <w:vAlign w:val="center"/>
            <w:hideMark/>
          </w:tcPr>
          <w:p w14:paraId="4BB61DEA" w14:textId="77777777" w:rsidR="0097619D" w:rsidRPr="00B96791" w:rsidRDefault="0097619D" w:rsidP="001B45F2">
            <w:pPr>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Idcbar</w:t>
            </w:r>
          </w:p>
        </w:tc>
        <w:tc>
          <w:tcPr>
            <w:tcW w:w="6300" w:type="dxa"/>
            <w:tcBorders>
              <w:left w:val="nil"/>
              <w:right w:val="single" w:sz="12" w:space="0" w:color="auto"/>
            </w:tcBorders>
            <w:vAlign w:val="center"/>
            <w:hideMark/>
          </w:tcPr>
          <w:p w14:paraId="24A68741" w14:textId="77777777" w:rsidR="0097619D" w:rsidRPr="00E0076F" w:rsidRDefault="0097619D" w:rsidP="001B45F2">
            <w:pPr>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Bonchev-Trinajstić information index</w:t>
            </w:r>
          </w:p>
        </w:tc>
        <w:tc>
          <w:tcPr>
            <w:tcW w:w="1530" w:type="dxa"/>
            <w:tcBorders>
              <w:left w:val="single" w:sz="12" w:space="0" w:color="auto"/>
              <w:right w:val="single" w:sz="12" w:space="0" w:color="auto"/>
            </w:tcBorders>
            <w:vAlign w:val="center"/>
          </w:tcPr>
          <w:p w14:paraId="239F9C03"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D30D8EF" w14:textId="77777777" w:rsidR="0097619D" w:rsidRPr="009847F1" w:rsidRDefault="0097619D" w:rsidP="00B7645F">
            <w:pPr>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0E2C9F6E" w14:textId="77777777" w:rsidTr="00114C85">
        <w:tc>
          <w:tcPr>
            <w:tcW w:w="918" w:type="dxa"/>
            <w:tcBorders>
              <w:left w:val="nil"/>
              <w:right w:val="nil"/>
            </w:tcBorders>
            <w:vAlign w:val="center"/>
            <w:hideMark/>
          </w:tcPr>
          <w:p w14:paraId="792F166D"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IdC</w:t>
            </w:r>
          </w:p>
        </w:tc>
        <w:tc>
          <w:tcPr>
            <w:tcW w:w="6300" w:type="dxa"/>
            <w:tcBorders>
              <w:left w:val="nil"/>
              <w:right w:val="single" w:sz="12" w:space="0" w:color="auto"/>
            </w:tcBorders>
            <w:vAlign w:val="center"/>
            <w:hideMark/>
          </w:tcPr>
          <w:p w14:paraId="1E7C41AB" w14:textId="77777777" w:rsidR="0097619D" w:rsidRPr="00E0076F"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sz w:val="18"/>
                <w:szCs w:val="18"/>
              </w:rPr>
            </w:pPr>
            <w:r w:rsidRPr="00E0076F">
              <w:rPr>
                <w:rFonts w:ascii="Times New Roman" w:hAnsi="Times New Roman" w:cs="Times New Roman"/>
                <w:sz w:val="18"/>
                <w:szCs w:val="18"/>
              </w:rPr>
              <w:t>Bonchev-Trinajstić information index</w:t>
            </w:r>
          </w:p>
        </w:tc>
        <w:tc>
          <w:tcPr>
            <w:tcW w:w="1530" w:type="dxa"/>
            <w:tcBorders>
              <w:left w:val="single" w:sz="12" w:space="0" w:color="auto"/>
              <w:right w:val="single" w:sz="12" w:space="0" w:color="auto"/>
            </w:tcBorders>
            <w:vAlign w:val="center"/>
          </w:tcPr>
          <w:p w14:paraId="1FF01085"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57B67829"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3973E246" w14:textId="77777777" w:rsidTr="00114C85">
        <w:tc>
          <w:tcPr>
            <w:tcW w:w="918" w:type="dxa"/>
            <w:tcBorders>
              <w:left w:val="nil"/>
              <w:right w:val="nil"/>
            </w:tcBorders>
            <w:vAlign w:val="center"/>
            <w:hideMark/>
          </w:tcPr>
          <w:p w14:paraId="60ECECF7"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Wp</w:t>
            </w:r>
          </w:p>
        </w:tc>
        <w:tc>
          <w:tcPr>
            <w:tcW w:w="6300" w:type="dxa"/>
            <w:tcBorders>
              <w:left w:val="nil"/>
              <w:right w:val="single" w:sz="12" w:space="0" w:color="auto"/>
            </w:tcBorders>
            <w:vAlign w:val="center"/>
            <w:hideMark/>
          </w:tcPr>
          <w:p w14:paraId="7C4BADCC"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Wiener</w:t>
            </w:r>
            <w:r>
              <w:rPr>
                <w:rFonts w:ascii="Times New Roman" w:hAnsi="Times New Roman" w:cs="Times New Roman"/>
                <w:b w:val="0"/>
                <w:sz w:val="18"/>
                <w:szCs w:val="18"/>
              </w:rPr>
              <w:t xml:space="preserve"> </w:t>
            </w:r>
            <w:r w:rsidRPr="00C62027">
              <w:rPr>
                <w:rFonts w:ascii="Times New Roman" w:hAnsi="Times New Roman" w:cs="Times New Roman"/>
                <w:b w:val="0"/>
                <w:i/>
                <w:sz w:val="18"/>
                <w:szCs w:val="18"/>
              </w:rPr>
              <w:t>p</w:t>
            </w:r>
          </w:p>
        </w:tc>
        <w:tc>
          <w:tcPr>
            <w:tcW w:w="1530" w:type="dxa"/>
            <w:tcBorders>
              <w:left w:val="single" w:sz="12" w:space="0" w:color="auto"/>
              <w:right w:val="single" w:sz="12" w:space="0" w:color="auto"/>
            </w:tcBorders>
            <w:vAlign w:val="center"/>
          </w:tcPr>
          <w:p w14:paraId="7E5764CA"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79C298FC"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75ED00EE" w14:textId="77777777" w:rsidTr="00114C85">
        <w:tc>
          <w:tcPr>
            <w:tcW w:w="918" w:type="dxa"/>
            <w:tcBorders>
              <w:left w:val="nil"/>
              <w:right w:val="nil"/>
            </w:tcBorders>
            <w:vAlign w:val="center"/>
            <w:hideMark/>
          </w:tcPr>
          <w:p w14:paraId="2DBC7278"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Pf</w:t>
            </w:r>
          </w:p>
        </w:tc>
        <w:tc>
          <w:tcPr>
            <w:tcW w:w="6300" w:type="dxa"/>
            <w:tcBorders>
              <w:left w:val="nil"/>
              <w:right w:val="single" w:sz="12" w:space="0" w:color="auto"/>
            </w:tcBorders>
            <w:vAlign w:val="center"/>
            <w:hideMark/>
          </w:tcPr>
          <w:p w14:paraId="318033AC"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Platt</w:t>
            </w:r>
            <w:r>
              <w:rPr>
                <w:rFonts w:ascii="Times New Roman" w:hAnsi="Times New Roman" w:cs="Times New Roman"/>
                <w:b w:val="0"/>
                <w:sz w:val="18"/>
                <w:szCs w:val="18"/>
              </w:rPr>
              <w:t xml:space="preserve"> </w:t>
            </w:r>
            <w:r w:rsidRPr="00C62027">
              <w:rPr>
                <w:rFonts w:ascii="Times New Roman" w:hAnsi="Times New Roman" w:cs="Times New Roman"/>
                <w:b w:val="0"/>
                <w:i/>
                <w:sz w:val="18"/>
                <w:szCs w:val="18"/>
              </w:rPr>
              <w:t>f</w:t>
            </w:r>
          </w:p>
        </w:tc>
        <w:tc>
          <w:tcPr>
            <w:tcW w:w="1530" w:type="dxa"/>
            <w:tcBorders>
              <w:left w:val="single" w:sz="12" w:space="0" w:color="auto"/>
              <w:right w:val="single" w:sz="12" w:space="0" w:color="auto"/>
            </w:tcBorders>
            <w:vAlign w:val="center"/>
          </w:tcPr>
          <w:p w14:paraId="1E4B0B4D"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FFD5D31"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596F0361" w14:textId="77777777" w:rsidTr="00114C85">
        <w:tc>
          <w:tcPr>
            <w:tcW w:w="918" w:type="dxa"/>
            <w:tcBorders>
              <w:left w:val="nil"/>
              <w:right w:val="nil"/>
            </w:tcBorders>
            <w:vAlign w:val="center"/>
            <w:hideMark/>
          </w:tcPr>
          <w:p w14:paraId="2049AC64"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Wt</w:t>
            </w:r>
          </w:p>
        </w:tc>
        <w:tc>
          <w:tcPr>
            <w:tcW w:w="6300" w:type="dxa"/>
            <w:tcBorders>
              <w:left w:val="nil"/>
              <w:right w:val="single" w:sz="12" w:space="0" w:color="auto"/>
            </w:tcBorders>
            <w:vAlign w:val="center"/>
            <w:hideMark/>
          </w:tcPr>
          <w:p w14:paraId="45672A9B"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Total Wiener number</w:t>
            </w:r>
          </w:p>
        </w:tc>
        <w:tc>
          <w:tcPr>
            <w:tcW w:w="1530" w:type="dxa"/>
            <w:tcBorders>
              <w:left w:val="single" w:sz="12" w:space="0" w:color="auto"/>
              <w:right w:val="single" w:sz="12" w:space="0" w:color="auto"/>
            </w:tcBorders>
            <w:vAlign w:val="center"/>
          </w:tcPr>
          <w:p w14:paraId="21DA5194"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4F78695D"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47B5A429" w14:textId="77777777" w:rsidTr="00114C85">
        <w:tc>
          <w:tcPr>
            <w:tcW w:w="918" w:type="dxa"/>
            <w:tcBorders>
              <w:left w:val="nil"/>
              <w:right w:val="nil"/>
            </w:tcBorders>
            <w:vAlign w:val="center"/>
            <w:hideMark/>
          </w:tcPr>
          <w:p w14:paraId="12E17DFA"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knotp</w:t>
            </w:r>
          </w:p>
        </w:tc>
        <w:tc>
          <w:tcPr>
            <w:tcW w:w="6300" w:type="dxa"/>
            <w:tcBorders>
              <w:left w:val="nil"/>
              <w:right w:val="single" w:sz="12" w:space="0" w:color="auto"/>
            </w:tcBorders>
            <w:vAlign w:val="center"/>
            <w:hideMark/>
          </w:tcPr>
          <w:p w14:paraId="6FAA9C36"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Difference of chi-cluster-3 and path/cluster-4</w:t>
            </w:r>
          </w:p>
        </w:tc>
        <w:tc>
          <w:tcPr>
            <w:tcW w:w="1530" w:type="dxa"/>
            <w:tcBorders>
              <w:left w:val="single" w:sz="12" w:space="0" w:color="auto"/>
              <w:right w:val="single" w:sz="12" w:space="0" w:color="auto"/>
            </w:tcBorders>
            <w:vAlign w:val="center"/>
          </w:tcPr>
          <w:p w14:paraId="7F37ACE3"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5F0889D"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14AF5C3B" w14:textId="77777777" w:rsidTr="00114C85">
        <w:tc>
          <w:tcPr>
            <w:tcW w:w="918" w:type="dxa"/>
            <w:tcBorders>
              <w:left w:val="nil"/>
              <w:right w:val="nil"/>
            </w:tcBorders>
            <w:vAlign w:val="center"/>
            <w:hideMark/>
          </w:tcPr>
          <w:p w14:paraId="1E678A6B"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knotpv</w:t>
            </w:r>
          </w:p>
        </w:tc>
        <w:tc>
          <w:tcPr>
            <w:tcW w:w="6300" w:type="dxa"/>
            <w:tcBorders>
              <w:left w:val="nil"/>
              <w:right w:val="single" w:sz="12" w:space="0" w:color="auto"/>
            </w:tcBorders>
            <w:vAlign w:val="center"/>
            <w:hideMark/>
          </w:tcPr>
          <w:p w14:paraId="0535F654"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Valence difference of chi-cluster-3 and path/cluster-4</w:t>
            </w:r>
          </w:p>
        </w:tc>
        <w:tc>
          <w:tcPr>
            <w:tcW w:w="1530" w:type="dxa"/>
            <w:tcBorders>
              <w:left w:val="single" w:sz="12" w:space="0" w:color="auto"/>
              <w:right w:val="single" w:sz="12" w:space="0" w:color="auto"/>
            </w:tcBorders>
            <w:vAlign w:val="center"/>
          </w:tcPr>
          <w:p w14:paraId="0237A4A0"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2BB332C4"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23793810" w14:textId="77777777" w:rsidTr="00114C85">
        <w:tc>
          <w:tcPr>
            <w:tcW w:w="918" w:type="dxa"/>
            <w:tcBorders>
              <w:left w:val="nil"/>
              <w:right w:val="nil"/>
            </w:tcBorders>
            <w:vAlign w:val="center"/>
            <w:hideMark/>
          </w:tcPr>
          <w:p w14:paraId="2671F171"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nclass</w:t>
            </w:r>
          </w:p>
        </w:tc>
        <w:tc>
          <w:tcPr>
            <w:tcW w:w="6300" w:type="dxa"/>
            <w:tcBorders>
              <w:left w:val="nil"/>
              <w:right w:val="single" w:sz="12" w:space="0" w:color="auto"/>
            </w:tcBorders>
            <w:vAlign w:val="center"/>
            <w:hideMark/>
          </w:tcPr>
          <w:p w14:paraId="7C4843C1"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Number of classes of topologically (symmetry) equivalent graph vertices</w:t>
            </w:r>
          </w:p>
        </w:tc>
        <w:tc>
          <w:tcPr>
            <w:tcW w:w="1530" w:type="dxa"/>
            <w:tcBorders>
              <w:left w:val="single" w:sz="12" w:space="0" w:color="auto"/>
              <w:right w:val="single" w:sz="12" w:space="0" w:color="auto"/>
            </w:tcBorders>
            <w:vAlign w:val="center"/>
          </w:tcPr>
          <w:p w14:paraId="7B5C3CCB"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C95375A"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47209A8A" w14:textId="77777777" w:rsidTr="00114C85">
        <w:tc>
          <w:tcPr>
            <w:tcW w:w="918" w:type="dxa"/>
            <w:tcBorders>
              <w:left w:val="nil"/>
              <w:right w:val="nil"/>
            </w:tcBorders>
            <w:vAlign w:val="center"/>
            <w:hideMark/>
          </w:tcPr>
          <w:p w14:paraId="7C687269"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NumHBd</w:t>
            </w:r>
          </w:p>
        </w:tc>
        <w:tc>
          <w:tcPr>
            <w:tcW w:w="6300" w:type="dxa"/>
            <w:tcBorders>
              <w:left w:val="nil"/>
              <w:right w:val="single" w:sz="12" w:space="0" w:color="auto"/>
            </w:tcBorders>
            <w:vAlign w:val="center"/>
            <w:hideMark/>
          </w:tcPr>
          <w:p w14:paraId="4DFA139D"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Number of hydrogen bond donors</w:t>
            </w:r>
          </w:p>
        </w:tc>
        <w:tc>
          <w:tcPr>
            <w:tcW w:w="1530" w:type="dxa"/>
            <w:tcBorders>
              <w:left w:val="single" w:sz="12" w:space="0" w:color="auto"/>
              <w:right w:val="single" w:sz="12" w:space="0" w:color="auto"/>
            </w:tcBorders>
            <w:vAlign w:val="center"/>
          </w:tcPr>
          <w:p w14:paraId="0DCF566A"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632D4F5"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25003DF1" w14:textId="77777777" w:rsidTr="00114C85">
        <w:tc>
          <w:tcPr>
            <w:tcW w:w="918" w:type="dxa"/>
            <w:tcBorders>
              <w:left w:val="nil"/>
              <w:right w:val="nil"/>
            </w:tcBorders>
            <w:vAlign w:val="center"/>
            <w:hideMark/>
          </w:tcPr>
          <w:p w14:paraId="48D56A50"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NumHBa</w:t>
            </w:r>
          </w:p>
        </w:tc>
        <w:tc>
          <w:tcPr>
            <w:tcW w:w="6300" w:type="dxa"/>
            <w:tcBorders>
              <w:left w:val="nil"/>
              <w:right w:val="single" w:sz="12" w:space="0" w:color="auto"/>
            </w:tcBorders>
            <w:vAlign w:val="center"/>
            <w:hideMark/>
          </w:tcPr>
          <w:p w14:paraId="3E5C5229"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Number of hydrogen bond acceptors </w:t>
            </w:r>
          </w:p>
        </w:tc>
        <w:tc>
          <w:tcPr>
            <w:tcW w:w="1530" w:type="dxa"/>
            <w:tcBorders>
              <w:left w:val="single" w:sz="12" w:space="0" w:color="auto"/>
              <w:right w:val="single" w:sz="12" w:space="0" w:color="auto"/>
            </w:tcBorders>
            <w:vAlign w:val="center"/>
          </w:tcPr>
          <w:p w14:paraId="76C8B33A"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C90AB17"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2A2E0ECE" w14:textId="77777777" w:rsidTr="00114C85">
        <w:tc>
          <w:tcPr>
            <w:tcW w:w="918" w:type="dxa"/>
            <w:tcBorders>
              <w:left w:val="nil"/>
              <w:right w:val="nil"/>
            </w:tcBorders>
            <w:vAlign w:val="center"/>
            <w:hideMark/>
          </w:tcPr>
          <w:p w14:paraId="1554FCF4"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SHCsats</w:t>
            </w:r>
          </w:p>
        </w:tc>
        <w:tc>
          <w:tcPr>
            <w:tcW w:w="6300" w:type="dxa"/>
            <w:tcBorders>
              <w:left w:val="nil"/>
              <w:right w:val="single" w:sz="12" w:space="0" w:color="auto"/>
            </w:tcBorders>
            <w:vAlign w:val="center"/>
            <w:hideMark/>
          </w:tcPr>
          <w:p w14:paraId="7878CB2B" w14:textId="77777777" w:rsidR="0097619D" w:rsidRPr="00E0076F" w:rsidRDefault="0097619D" w:rsidP="00492183">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3</w:t>
            </w:r>
            <w:r w:rsidRPr="00E0076F">
              <w:rPr>
                <w:rFonts w:ascii="Times New Roman" w:hAnsi="Times New Roman" w:cs="Times New Roman"/>
                <w:b w:val="0"/>
                <w:sz w:val="18"/>
                <w:szCs w:val="18"/>
              </w:rPr>
              <w:t xml:space="preserve"> bonded to other saturated C atoms</w:t>
            </w:r>
          </w:p>
        </w:tc>
        <w:tc>
          <w:tcPr>
            <w:tcW w:w="1530" w:type="dxa"/>
            <w:tcBorders>
              <w:left w:val="single" w:sz="12" w:space="0" w:color="auto"/>
              <w:right w:val="single" w:sz="12" w:space="0" w:color="auto"/>
            </w:tcBorders>
            <w:vAlign w:val="center"/>
          </w:tcPr>
          <w:p w14:paraId="4D17291B"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C90CDA6"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5619B8A2" w14:textId="77777777" w:rsidTr="00114C85">
        <w:tc>
          <w:tcPr>
            <w:tcW w:w="918" w:type="dxa"/>
            <w:tcBorders>
              <w:left w:val="nil"/>
              <w:right w:val="nil"/>
            </w:tcBorders>
            <w:vAlign w:val="center"/>
            <w:hideMark/>
          </w:tcPr>
          <w:p w14:paraId="43FAC2D6"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SHCsatu</w:t>
            </w:r>
          </w:p>
        </w:tc>
        <w:tc>
          <w:tcPr>
            <w:tcW w:w="6300" w:type="dxa"/>
            <w:tcBorders>
              <w:left w:val="nil"/>
              <w:right w:val="single" w:sz="12" w:space="0" w:color="auto"/>
            </w:tcBorders>
            <w:vAlign w:val="center"/>
            <w:hideMark/>
          </w:tcPr>
          <w:p w14:paraId="061168F5"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3</w:t>
            </w:r>
            <w:r w:rsidRPr="00E0076F">
              <w:rPr>
                <w:rFonts w:ascii="Times New Roman" w:hAnsi="Times New Roman" w:cs="Times New Roman"/>
                <w:b w:val="0"/>
                <w:sz w:val="18"/>
                <w:szCs w:val="18"/>
              </w:rPr>
              <w:t xml:space="preserve"> bonded to unsaturated C atoms</w:t>
            </w:r>
          </w:p>
        </w:tc>
        <w:tc>
          <w:tcPr>
            <w:tcW w:w="1530" w:type="dxa"/>
            <w:tcBorders>
              <w:left w:val="single" w:sz="12" w:space="0" w:color="auto"/>
              <w:right w:val="single" w:sz="12" w:space="0" w:color="auto"/>
            </w:tcBorders>
            <w:vAlign w:val="center"/>
          </w:tcPr>
          <w:p w14:paraId="64F430FB"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707ECF2"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10D2C409" w14:textId="77777777" w:rsidTr="00114C85">
        <w:tc>
          <w:tcPr>
            <w:tcW w:w="918" w:type="dxa"/>
            <w:tcBorders>
              <w:left w:val="nil"/>
              <w:right w:val="nil"/>
            </w:tcBorders>
            <w:vAlign w:val="center"/>
            <w:hideMark/>
          </w:tcPr>
          <w:p w14:paraId="33CD0BF3"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SHvin</w:t>
            </w:r>
          </w:p>
        </w:tc>
        <w:tc>
          <w:tcPr>
            <w:tcW w:w="6300" w:type="dxa"/>
            <w:tcBorders>
              <w:left w:val="nil"/>
              <w:right w:val="single" w:sz="12" w:space="0" w:color="auto"/>
            </w:tcBorders>
            <w:vAlign w:val="center"/>
            <w:hideMark/>
          </w:tcPr>
          <w:p w14:paraId="5C502EBC"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atoms in the vinyl group, </w:t>
            </w:r>
            <w:r w:rsidRPr="00E0076F">
              <w:rPr>
                <w:rFonts w:ascii="Times New Roman" w:hAnsi="Times New Roman" w:cs="Times New Roman"/>
                <w:b w:val="0"/>
                <w:i/>
                <w:iCs/>
                <w:sz w:val="18"/>
                <w:szCs w:val="18"/>
              </w:rPr>
              <w:t>=CH-</w:t>
            </w:r>
          </w:p>
        </w:tc>
        <w:tc>
          <w:tcPr>
            <w:tcW w:w="1530" w:type="dxa"/>
            <w:tcBorders>
              <w:left w:val="single" w:sz="12" w:space="0" w:color="auto"/>
              <w:right w:val="single" w:sz="12" w:space="0" w:color="auto"/>
            </w:tcBorders>
            <w:vAlign w:val="center"/>
          </w:tcPr>
          <w:p w14:paraId="0B1DCAC0"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0F7E32C"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97619D" w:rsidRPr="00AB66AE" w14:paraId="4B995D65" w14:textId="77777777" w:rsidTr="00114C85">
        <w:tc>
          <w:tcPr>
            <w:tcW w:w="918" w:type="dxa"/>
            <w:tcBorders>
              <w:left w:val="nil"/>
              <w:right w:val="nil"/>
            </w:tcBorders>
            <w:vAlign w:val="center"/>
            <w:hideMark/>
          </w:tcPr>
          <w:p w14:paraId="00B757D4"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SHtvin</w:t>
            </w:r>
          </w:p>
        </w:tc>
        <w:tc>
          <w:tcPr>
            <w:tcW w:w="6300" w:type="dxa"/>
            <w:tcBorders>
              <w:left w:val="nil"/>
              <w:right w:val="single" w:sz="12" w:space="0" w:color="auto"/>
            </w:tcBorders>
            <w:vAlign w:val="center"/>
            <w:hideMark/>
          </w:tcPr>
          <w:p w14:paraId="14B1093B"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atoms in the terminal vinyl group, </w:t>
            </w:r>
            <w:r w:rsidRPr="00E0076F">
              <w:rPr>
                <w:rFonts w:ascii="Times New Roman" w:hAnsi="Times New Roman" w:cs="Times New Roman"/>
                <w:b w:val="0"/>
                <w:i/>
                <w:iCs/>
                <w:sz w:val="18"/>
                <w:szCs w:val="18"/>
              </w:rPr>
              <w:t>=CH</w:t>
            </w:r>
            <w:r w:rsidRPr="00E0076F">
              <w:rPr>
                <w:rFonts w:ascii="Times New Roman" w:hAnsi="Times New Roman" w:cs="Times New Roman"/>
                <w:b w:val="0"/>
                <w:i/>
                <w:iCs/>
                <w:sz w:val="18"/>
                <w:szCs w:val="18"/>
                <w:vertAlign w:val="subscript"/>
              </w:rPr>
              <w:t>2</w:t>
            </w:r>
          </w:p>
        </w:tc>
        <w:tc>
          <w:tcPr>
            <w:tcW w:w="1530" w:type="dxa"/>
            <w:tcBorders>
              <w:left w:val="single" w:sz="12" w:space="0" w:color="auto"/>
              <w:right w:val="single" w:sz="12" w:space="0" w:color="auto"/>
            </w:tcBorders>
            <w:vAlign w:val="center"/>
          </w:tcPr>
          <w:p w14:paraId="66BBCC29"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4D944149"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97619D" w:rsidRPr="00AB66AE" w14:paraId="01AF72C6" w14:textId="77777777" w:rsidTr="00114C85">
        <w:tc>
          <w:tcPr>
            <w:tcW w:w="918" w:type="dxa"/>
            <w:tcBorders>
              <w:left w:val="nil"/>
              <w:right w:val="nil"/>
            </w:tcBorders>
            <w:vAlign w:val="center"/>
            <w:hideMark/>
          </w:tcPr>
          <w:p w14:paraId="55A0B74B"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SHarom</w:t>
            </w:r>
          </w:p>
        </w:tc>
        <w:tc>
          <w:tcPr>
            <w:tcW w:w="6300" w:type="dxa"/>
            <w:tcBorders>
              <w:left w:val="nil"/>
              <w:right w:val="single" w:sz="12" w:space="0" w:color="auto"/>
            </w:tcBorders>
            <w:vAlign w:val="center"/>
            <w:hideMark/>
          </w:tcPr>
          <w:p w14:paraId="11A49CA7"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E-State of C </w:t>
            </w:r>
            <w:r w:rsidRPr="00E0076F">
              <w:rPr>
                <w:rFonts w:ascii="Times New Roman" w:hAnsi="Times New Roman" w:cs="Times New Roman"/>
                <w:b w:val="0"/>
                <w:i/>
                <w:iCs/>
                <w:sz w:val="18"/>
                <w:szCs w:val="18"/>
              </w:rPr>
              <w:t>sp</w:t>
            </w:r>
            <w:r w:rsidRPr="00E0076F">
              <w:rPr>
                <w:rFonts w:ascii="Times New Roman" w:hAnsi="Times New Roman" w:cs="Times New Roman"/>
                <w:b w:val="0"/>
                <w:i/>
                <w:iCs/>
                <w:sz w:val="18"/>
                <w:szCs w:val="18"/>
                <w:vertAlign w:val="superscript"/>
              </w:rPr>
              <w:t>2</w:t>
            </w:r>
            <w:r w:rsidRPr="00E0076F">
              <w:rPr>
                <w:rFonts w:ascii="Times New Roman" w:hAnsi="Times New Roman" w:cs="Times New Roman"/>
                <w:b w:val="0"/>
                <w:sz w:val="18"/>
                <w:szCs w:val="18"/>
              </w:rPr>
              <w:t xml:space="preserve"> which are part of an aromatic system</w:t>
            </w:r>
          </w:p>
        </w:tc>
        <w:tc>
          <w:tcPr>
            <w:tcW w:w="1530" w:type="dxa"/>
            <w:tcBorders>
              <w:left w:val="single" w:sz="12" w:space="0" w:color="auto"/>
              <w:right w:val="single" w:sz="12" w:space="0" w:color="auto"/>
            </w:tcBorders>
            <w:vAlign w:val="center"/>
          </w:tcPr>
          <w:p w14:paraId="731A756D"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5917D0BB"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0FDB4801" w14:textId="77777777" w:rsidTr="00114C85">
        <w:tc>
          <w:tcPr>
            <w:tcW w:w="918" w:type="dxa"/>
            <w:tcBorders>
              <w:left w:val="nil"/>
              <w:right w:val="nil"/>
            </w:tcBorders>
            <w:vAlign w:val="center"/>
            <w:hideMark/>
          </w:tcPr>
          <w:p w14:paraId="42D2CB6E"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SHHBd</w:t>
            </w:r>
          </w:p>
        </w:tc>
        <w:tc>
          <w:tcPr>
            <w:tcW w:w="6300" w:type="dxa"/>
            <w:tcBorders>
              <w:left w:val="nil"/>
              <w:right w:val="single" w:sz="12" w:space="0" w:color="auto"/>
            </w:tcBorders>
            <w:vAlign w:val="center"/>
            <w:hideMark/>
          </w:tcPr>
          <w:p w14:paraId="2BD308F7" w14:textId="77777777" w:rsidR="0097619D" w:rsidRPr="00E0076F" w:rsidRDefault="0097619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Hydrogen bond donor index, sum of Hydrogen E-State values for </w:t>
            </w:r>
            <w:r w:rsidRPr="00E0076F">
              <w:rPr>
                <w:rFonts w:ascii="Times New Roman" w:hAnsi="Times New Roman" w:cs="Times New Roman"/>
                <w:b w:val="0"/>
                <w:i/>
                <w:iCs/>
                <w:sz w:val="18"/>
                <w:szCs w:val="18"/>
              </w:rPr>
              <w:t>–OH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w:t>
            </w:r>
            <w:r w:rsidRPr="00E0076F">
              <w:rPr>
                <w:rFonts w:ascii="Times New Roman" w:hAnsi="Times New Roman" w:cs="Times New Roman"/>
                <w:b w:val="0"/>
                <w:i/>
                <w:iCs/>
                <w:sz w:val="18"/>
                <w:szCs w:val="18"/>
              </w:rPr>
              <w:t>NH</w:t>
            </w:r>
            <w:r w:rsidRPr="00E0076F">
              <w:rPr>
                <w:rFonts w:ascii="Times New Roman" w:hAnsi="Times New Roman" w:cs="Times New Roman"/>
                <w:b w:val="0"/>
                <w:i/>
                <w:iCs/>
                <w:sz w:val="18"/>
                <w:szCs w:val="18"/>
                <w:vertAlign w:val="subscript"/>
              </w:rPr>
              <w:t>2</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-NH-,-SH</w:t>
            </w:r>
            <w:r w:rsidRPr="00E0076F">
              <w:rPr>
                <w:rFonts w:ascii="Times New Roman" w:hAnsi="Times New Roman" w:cs="Times New Roman"/>
                <w:b w:val="0"/>
                <w:sz w:val="18"/>
                <w:szCs w:val="18"/>
              </w:rPr>
              <w:t xml:space="preserve">, and </w:t>
            </w:r>
            <w:r w:rsidRPr="00E0076F">
              <w:rPr>
                <w:rFonts w:ascii="Times New Roman" w:hAnsi="Times New Roman" w:cs="Times New Roman"/>
                <w:b w:val="0"/>
                <w:i/>
                <w:iCs/>
                <w:sz w:val="18"/>
                <w:szCs w:val="18"/>
              </w:rPr>
              <w:t>#CH</w:t>
            </w:r>
          </w:p>
        </w:tc>
        <w:tc>
          <w:tcPr>
            <w:tcW w:w="1530" w:type="dxa"/>
            <w:tcBorders>
              <w:left w:val="single" w:sz="12" w:space="0" w:color="auto"/>
              <w:right w:val="single" w:sz="12" w:space="0" w:color="auto"/>
            </w:tcBorders>
            <w:vAlign w:val="center"/>
          </w:tcPr>
          <w:p w14:paraId="5A0BB994"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EDB5868"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20135CC3" w14:textId="77777777" w:rsidTr="00114C85">
        <w:tc>
          <w:tcPr>
            <w:tcW w:w="918" w:type="dxa"/>
            <w:tcBorders>
              <w:left w:val="nil"/>
              <w:right w:val="nil"/>
            </w:tcBorders>
            <w:vAlign w:val="center"/>
            <w:hideMark/>
          </w:tcPr>
          <w:p w14:paraId="6A660702"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SHwHBd</w:t>
            </w:r>
          </w:p>
        </w:tc>
        <w:tc>
          <w:tcPr>
            <w:tcW w:w="6300" w:type="dxa"/>
            <w:tcBorders>
              <w:left w:val="nil"/>
              <w:right w:val="single" w:sz="12" w:space="0" w:color="auto"/>
            </w:tcBorders>
            <w:vAlign w:val="center"/>
            <w:hideMark/>
          </w:tcPr>
          <w:p w14:paraId="6727BDDA" w14:textId="77777777" w:rsidR="0097619D" w:rsidRPr="00E0076F" w:rsidRDefault="0097619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Weak hydrogen bond donor index, sum of </w:t>
            </w:r>
            <w:r w:rsidRPr="00E0076F">
              <w:rPr>
                <w:rFonts w:ascii="Times New Roman" w:hAnsi="Times New Roman" w:cs="Times New Roman"/>
                <w:b w:val="0"/>
                <w:i/>
                <w:iCs/>
                <w:sz w:val="18"/>
                <w:szCs w:val="18"/>
              </w:rPr>
              <w:t>C-H</w:t>
            </w:r>
            <w:r w:rsidRPr="00E0076F">
              <w:rPr>
                <w:rFonts w:ascii="Times New Roman" w:hAnsi="Times New Roman" w:cs="Times New Roman"/>
                <w:b w:val="0"/>
                <w:sz w:val="18"/>
                <w:szCs w:val="18"/>
              </w:rPr>
              <w:t xml:space="preserve"> Hydrogen E-State values for hydrogen atoms on a C to which a F and/or Cl are also bonded</w:t>
            </w:r>
          </w:p>
        </w:tc>
        <w:tc>
          <w:tcPr>
            <w:tcW w:w="1530" w:type="dxa"/>
            <w:tcBorders>
              <w:left w:val="single" w:sz="12" w:space="0" w:color="auto"/>
              <w:right w:val="single" w:sz="12" w:space="0" w:color="auto"/>
            </w:tcBorders>
            <w:vAlign w:val="center"/>
          </w:tcPr>
          <w:p w14:paraId="7AAB4423"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761DACB"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97619D" w:rsidRPr="00AB66AE" w14:paraId="7A26425D" w14:textId="77777777" w:rsidTr="00114C85">
        <w:tc>
          <w:tcPr>
            <w:tcW w:w="918" w:type="dxa"/>
            <w:tcBorders>
              <w:left w:val="nil"/>
              <w:right w:val="nil"/>
            </w:tcBorders>
            <w:vAlign w:val="center"/>
            <w:hideMark/>
          </w:tcPr>
          <w:p w14:paraId="21DA7577"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SHHBa</w:t>
            </w:r>
          </w:p>
        </w:tc>
        <w:tc>
          <w:tcPr>
            <w:tcW w:w="6300" w:type="dxa"/>
            <w:tcBorders>
              <w:left w:val="nil"/>
              <w:right w:val="single" w:sz="12" w:space="0" w:color="auto"/>
            </w:tcBorders>
            <w:vAlign w:val="center"/>
            <w:hideMark/>
          </w:tcPr>
          <w:p w14:paraId="54D91ACA" w14:textId="77777777" w:rsidR="0097619D" w:rsidRPr="00E0076F" w:rsidRDefault="0097619D" w:rsidP="00845888">
            <w:pPr>
              <w:pStyle w:val="Caption"/>
              <w:ind w:left="0" w:hanging="18"/>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Hydrogen bond acceptor index, sum of the </w:t>
            </w:r>
            <w:r w:rsidRPr="00E0076F">
              <w:rPr>
                <w:rFonts w:ascii="Times New Roman" w:hAnsi="Times New Roman" w:cs="Times New Roman"/>
                <w:b w:val="0"/>
                <w:i/>
                <w:iCs/>
                <w:sz w:val="18"/>
                <w:szCs w:val="18"/>
              </w:rPr>
              <w:t>E</w:t>
            </w:r>
            <w:r w:rsidRPr="00E0076F">
              <w:rPr>
                <w:rFonts w:ascii="Times New Roman" w:hAnsi="Times New Roman" w:cs="Times New Roman"/>
                <w:b w:val="0"/>
                <w:sz w:val="18"/>
                <w:szCs w:val="18"/>
              </w:rPr>
              <w:t xml:space="preserve">-State values for </w:t>
            </w:r>
            <w:r w:rsidRPr="00E0076F">
              <w:rPr>
                <w:rFonts w:ascii="Times New Roman" w:hAnsi="Times New Roman" w:cs="Times New Roman"/>
                <w:b w:val="0"/>
                <w:i/>
                <w:iCs/>
                <w:sz w:val="18"/>
                <w:szCs w:val="18"/>
              </w:rPr>
              <w:t>–OH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-NH</w:t>
            </w:r>
            <w:r w:rsidRPr="00E0076F">
              <w:rPr>
                <w:rFonts w:ascii="Times New Roman" w:hAnsi="Times New Roman" w:cs="Times New Roman"/>
                <w:b w:val="0"/>
                <w:i/>
                <w:iCs/>
                <w:sz w:val="18"/>
                <w:szCs w:val="18"/>
                <w:vertAlign w:val="subscript"/>
              </w:rPr>
              <w:t>2</w:t>
            </w:r>
            <w:r w:rsidRPr="00E0076F">
              <w:rPr>
                <w:rFonts w:ascii="Times New Roman" w:hAnsi="Times New Roman" w:cs="Times New Roman"/>
                <w:b w:val="0"/>
                <w:sz w:val="18"/>
                <w:szCs w:val="18"/>
              </w:rPr>
              <w:t>, -</w:t>
            </w:r>
            <w:r w:rsidRPr="00E0076F">
              <w:rPr>
                <w:rFonts w:ascii="Times New Roman" w:hAnsi="Times New Roman" w:cs="Times New Roman"/>
                <w:b w:val="0"/>
                <w:i/>
                <w:iCs/>
                <w:sz w:val="18"/>
                <w:szCs w:val="18"/>
              </w:rPr>
              <w:t>NH-</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&gt;N</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-O-</w:t>
            </w:r>
            <w:r w:rsidRPr="00E0076F">
              <w:rPr>
                <w:rFonts w:ascii="Times New Roman" w:hAnsi="Times New Roman" w:cs="Times New Roman"/>
                <w:b w:val="0"/>
                <w:sz w:val="18"/>
                <w:szCs w:val="18"/>
              </w:rPr>
              <w:t xml:space="preserve">, </w:t>
            </w:r>
            <w:r w:rsidRPr="00E0076F">
              <w:rPr>
                <w:rFonts w:ascii="Times New Roman" w:hAnsi="Times New Roman" w:cs="Times New Roman"/>
                <w:b w:val="0"/>
                <w:i/>
                <w:iCs/>
                <w:sz w:val="18"/>
                <w:szCs w:val="18"/>
              </w:rPr>
              <w:t>-S-</w:t>
            </w:r>
            <w:r w:rsidRPr="00E0076F">
              <w:rPr>
                <w:rFonts w:ascii="Times New Roman" w:hAnsi="Times New Roman" w:cs="Times New Roman"/>
                <w:b w:val="0"/>
                <w:sz w:val="18"/>
                <w:szCs w:val="18"/>
              </w:rPr>
              <w:t>, along with –F and –Cl</w:t>
            </w:r>
          </w:p>
        </w:tc>
        <w:tc>
          <w:tcPr>
            <w:tcW w:w="1530" w:type="dxa"/>
            <w:tcBorders>
              <w:left w:val="single" w:sz="12" w:space="0" w:color="auto"/>
              <w:right w:val="single" w:sz="12" w:space="0" w:color="auto"/>
            </w:tcBorders>
            <w:vAlign w:val="center"/>
          </w:tcPr>
          <w:p w14:paraId="27E598F1"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2E291C0F"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6BB0915D" w14:textId="77777777" w:rsidTr="00114C85">
        <w:tc>
          <w:tcPr>
            <w:tcW w:w="918" w:type="dxa"/>
            <w:tcBorders>
              <w:left w:val="nil"/>
              <w:right w:val="nil"/>
            </w:tcBorders>
            <w:vAlign w:val="center"/>
            <w:hideMark/>
          </w:tcPr>
          <w:p w14:paraId="28CCDE9A"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 xml:space="preserve">Qv </w:t>
            </w:r>
          </w:p>
        </w:tc>
        <w:tc>
          <w:tcPr>
            <w:tcW w:w="6300" w:type="dxa"/>
            <w:tcBorders>
              <w:left w:val="nil"/>
              <w:right w:val="single" w:sz="12" w:space="0" w:color="auto"/>
            </w:tcBorders>
            <w:vAlign w:val="center"/>
            <w:hideMark/>
          </w:tcPr>
          <w:p w14:paraId="56847450"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 xml:space="preserve">General Polarity descriptor </w:t>
            </w:r>
          </w:p>
        </w:tc>
        <w:tc>
          <w:tcPr>
            <w:tcW w:w="1530" w:type="dxa"/>
            <w:tcBorders>
              <w:left w:val="single" w:sz="12" w:space="0" w:color="auto"/>
              <w:right w:val="single" w:sz="12" w:space="0" w:color="auto"/>
            </w:tcBorders>
            <w:vAlign w:val="center"/>
          </w:tcPr>
          <w:p w14:paraId="326F0E02"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979409C"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B7325A" w:rsidRPr="00AB66AE" w14:paraId="652804D6" w14:textId="77777777" w:rsidTr="00F546D8">
        <w:tc>
          <w:tcPr>
            <w:tcW w:w="918" w:type="dxa"/>
            <w:vMerge w:val="restart"/>
            <w:tcBorders>
              <w:left w:val="nil"/>
              <w:right w:val="nil"/>
            </w:tcBorders>
            <w:vAlign w:val="center"/>
            <w:hideMark/>
          </w:tcPr>
          <w:p w14:paraId="6FC57DD1" w14:textId="77777777"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NHBint</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06789D76" w14:textId="77777777" w:rsidR="00B7325A" w:rsidRPr="00E0076F" w:rsidRDefault="00B7325A" w:rsidP="00F546D8">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Count of potential internal hydrogen bonders (</w:t>
            </w:r>
            <w:r w:rsidRPr="00E0076F">
              <w:rPr>
                <w:rFonts w:ascii="Times New Roman" w:hAnsi="Times New Roman" w:cs="Times New Roman"/>
                <w:b w:val="0"/>
                <w:i/>
                <w:sz w:val="18"/>
                <w:szCs w:val="18"/>
              </w:rPr>
              <w:t>y</w:t>
            </w:r>
            <w:r w:rsidRPr="00E0076F">
              <w:rPr>
                <w:rFonts w:ascii="Times New Roman" w:hAnsi="Times New Roman" w:cs="Times New Roman"/>
                <w:b w:val="0"/>
                <w:sz w:val="18"/>
                <w:szCs w:val="18"/>
              </w:rPr>
              <w:t xml:space="preserve"> = 2)</w:t>
            </w:r>
          </w:p>
        </w:tc>
        <w:tc>
          <w:tcPr>
            <w:tcW w:w="1530" w:type="dxa"/>
            <w:tcBorders>
              <w:left w:val="single" w:sz="12" w:space="0" w:color="auto"/>
              <w:right w:val="single" w:sz="12" w:space="0" w:color="auto"/>
            </w:tcBorders>
            <w:vAlign w:val="center"/>
          </w:tcPr>
          <w:p w14:paraId="5C3D65F2" w14:textId="77777777"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3A7CE9F4" w14:textId="77777777" w:rsidR="00B7325A" w:rsidRPr="009847F1" w:rsidRDefault="00B7325A" w:rsidP="00B7645F">
            <w:pPr>
              <w:pStyle w:val="Caption"/>
              <w:rPr>
                <w:rFonts w:ascii="Times New Roman" w:hAnsi="Times New Roman" w:cs="Times New Roman"/>
                <w:sz w:val="18"/>
                <w:szCs w:val="18"/>
              </w:rPr>
            </w:pPr>
            <w:r w:rsidRPr="009847F1">
              <w:rPr>
                <w:rFonts w:ascii="MS Gothic" w:eastAsia="MS Gothic" w:hAnsi="MS Gothic" w:cs="MS Gothic" w:hint="eastAsia"/>
                <w:color w:val="C00000"/>
                <w:sz w:val="16"/>
                <w:szCs w:val="16"/>
                <w:shd w:val="clear" w:color="auto" w:fill="FFFFFF"/>
              </w:rPr>
              <w:t>✗</w:t>
            </w:r>
          </w:p>
        </w:tc>
      </w:tr>
      <w:tr w:rsidR="00B7325A" w:rsidRPr="00AB66AE" w14:paraId="06B1812A" w14:textId="77777777" w:rsidTr="00114C85">
        <w:tc>
          <w:tcPr>
            <w:tcW w:w="918" w:type="dxa"/>
            <w:vMerge/>
            <w:tcBorders>
              <w:left w:val="nil"/>
              <w:right w:val="nil"/>
            </w:tcBorders>
            <w:vAlign w:val="center"/>
            <w:hideMark/>
          </w:tcPr>
          <w:p w14:paraId="4B4E85B8" w14:textId="77777777"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1E6CC6FA" w14:textId="77777777" w:rsidR="00B7325A" w:rsidRPr="00E0076F" w:rsidRDefault="00B7325A" w:rsidP="009847F1">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Count of potential internal hydrogen bonders (</w:t>
            </w:r>
            <w:r w:rsidRPr="00E0076F">
              <w:rPr>
                <w:rFonts w:ascii="Times New Roman" w:hAnsi="Times New Roman" w:cs="Times New Roman"/>
                <w:b w:val="0"/>
                <w:i/>
                <w:sz w:val="18"/>
                <w:szCs w:val="18"/>
              </w:rPr>
              <w:t>y</w:t>
            </w:r>
            <w:r w:rsidRPr="00E0076F">
              <w:rPr>
                <w:rFonts w:ascii="Times New Roman" w:hAnsi="Times New Roman" w:cs="Times New Roman"/>
                <w:b w:val="0"/>
                <w:sz w:val="18"/>
                <w:szCs w:val="18"/>
              </w:rPr>
              <w:t xml:space="preserve"> = </w:t>
            </w:r>
            <w:r>
              <w:rPr>
                <w:rFonts w:ascii="Times New Roman" w:hAnsi="Times New Roman" w:cs="Times New Roman"/>
                <w:b w:val="0"/>
                <w:sz w:val="18"/>
                <w:szCs w:val="18"/>
              </w:rPr>
              <w:t>3-10</w:t>
            </w:r>
            <w:r w:rsidRPr="00E0076F">
              <w:rPr>
                <w:rFonts w:ascii="Times New Roman" w:hAnsi="Times New Roman" w:cs="Times New Roman"/>
                <w:b w:val="0"/>
                <w:sz w:val="18"/>
                <w:szCs w:val="18"/>
              </w:rPr>
              <w:t>)</w:t>
            </w:r>
          </w:p>
        </w:tc>
        <w:tc>
          <w:tcPr>
            <w:tcW w:w="1530" w:type="dxa"/>
            <w:tcBorders>
              <w:left w:val="single" w:sz="12" w:space="0" w:color="auto"/>
              <w:right w:val="single" w:sz="12" w:space="0" w:color="auto"/>
            </w:tcBorders>
            <w:vAlign w:val="center"/>
          </w:tcPr>
          <w:p w14:paraId="4E1A2436" w14:textId="77777777"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5BEBF8B8" w14:textId="77777777" w:rsidR="00B7325A" w:rsidRPr="009847F1" w:rsidRDefault="00B7325A"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B7325A" w:rsidRPr="00AB66AE" w14:paraId="4050066A" w14:textId="77777777" w:rsidTr="00F546D8">
        <w:tc>
          <w:tcPr>
            <w:tcW w:w="918" w:type="dxa"/>
            <w:vMerge w:val="restart"/>
            <w:tcBorders>
              <w:left w:val="nil"/>
              <w:right w:val="nil"/>
            </w:tcBorders>
            <w:vAlign w:val="center"/>
            <w:hideMark/>
          </w:tcPr>
          <w:p w14:paraId="62B4E553" w14:textId="77777777"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SHBint</w:t>
            </w:r>
            <w:r w:rsidRPr="00B96791">
              <w:rPr>
                <w:rFonts w:ascii="Times New Roman" w:hAnsi="Times New Roman" w:cs="Times New Roman"/>
                <w:i/>
                <w:sz w:val="18"/>
                <w:szCs w:val="18"/>
                <w:vertAlign w:val="subscript"/>
              </w:rPr>
              <w:t>y</w:t>
            </w:r>
          </w:p>
        </w:tc>
        <w:tc>
          <w:tcPr>
            <w:tcW w:w="6300" w:type="dxa"/>
            <w:tcBorders>
              <w:left w:val="nil"/>
              <w:right w:val="single" w:sz="12" w:space="0" w:color="auto"/>
            </w:tcBorders>
            <w:vAlign w:val="center"/>
            <w:hideMark/>
          </w:tcPr>
          <w:p w14:paraId="50CE7C6A" w14:textId="77777777" w:rsidR="00B7325A" w:rsidRPr="00E0076F" w:rsidRDefault="00B7325A" w:rsidP="00B7645F">
            <w:pPr>
              <w:pStyle w:val="Caption"/>
              <w:jc w:val="left"/>
              <w:rPr>
                <w:rFonts w:ascii="Times New Roman" w:hAnsi="Times New Roman" w:cs="Times New Roman"/>
                <w:b w:val="0"/>
                <w:i/>
                <w:color w:val="000000"/>
                <w:sz w:val="18"/>
                <w:szCs w:val="18"/>
              </w:rPr>
            </w:pPr>
            <w:r w:rsidRPr="00E0076F">
              <w:rPr>
                <w:rFonts w:ascii="Times New Roman" w:hAnsi="Times New Roman" w:cs="Times New Roman"/>
                <w:b w:val="0"/>
                <w:color w:val="000000"/>
                <w:sz w:val="18"/>
                <w:szCs w:val="18"/>
              </w:rPr>
              <w:t>E-State descriptors of potential internal hydrogen bond strength (</w:t>
            </w:r>
            <w:r w:rsidRPr="00E0076F">
              <w:rPr>
                <w:rFonts w:ascii="Times New Roman" w:hAnsi="Times New Roman" w:cs="Times New Roman"/>
                <w:b w:val="0"/>
                <w:i/>
                <w:color w:val="000000"/>
                <w:sz w:val="18"/>
                <w:szCs w:val="18"/>
              </w:rPr>
              <w:t>y =</w:t>
            </w:r>
            <w:r w:rsidRPr="00C62027">
              <w:rPr>
                <w:rFonts w:ascii="Times New Roman" w:hAnsi="Times New Roman" w:cs="Times New Roman"/>
                <w:b w:val="0"/>
                <w:color w:val="000000"/>
                <w:sz w:val="18"/>
                <w:szCs w:val="18"/>
              </w:rPr>
              <w:t>2, 5-</w:t>
            </w:r>
            <w:r>
              <w:rPr>
                <w:rFonts w:ascii="Times New Roman" w:hAnsi="Times New Roman" w:cs="Times New Roman"/>
                <w:b w:val="0"/>
                <w:color w:val="000000"/>
                <w:sz w:val="18"/>
                <w:szCs w:val="18"/>
              </w:rPr>
              <w:t>9</w:t>
            </w:r>
            <w:r w:rsidRPr="00E0076F">
              <w:rPr>
                <w:rFonts w:ascii="Times New Roman" w:hAnsi="Times New Roman" w:cs="Times New Roman"/>
                <w:b w:val="0"/>
                <w:color w:val="000000"/>
                <w:sz w:val="18"/>
                <w:szCs w:val="18"/>
              </w:rPr>
              <w:t>)</w:t>
            </w:r>
          </w:p>
        </w:tc>
        <w:tc>
          <w:tcPr>
            <w:tcW w:w="1530" w:type="dxa"/>
            <w:tcBorders>
              <w:left w:val="single" w:sz="12" w:space="0" w:color="auto"/>
              <w:right w:val="single" w:sz="12" w:space="0" w:color="auto"/>
            </w:tcBorders>
            <w:vAlign w:val="center"/>
          </w:tcPr>
          <w:p w14:paraId="1C87D17E" w14:textId="77777777"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217C803A" w14:textId="77777777" w:rsidR="00B7325A" w:rsidRPr="009847F1" w:rsidRDefault="00B7325A" w:rsidP="00B7645F">
            <w:pPr>
              <w:pStyle w:val="Caption"/>
              <w:rPr>
                <w:rFonts w:ascii="Times New Roman" w:hAnsi="Times New Roman" w:cs="Times New Roman"/>
                <w:color w:val="000000"/>
                <w:sz w:val="18"/>
                <w:szCs w:val="18"/>
              </w:rPr>
            </w:pPr>
            <w:r w:rsidRPr="009847F1">
              <w:rPr>
                <w:rFonts w:ascii="MS Gothic" w:eastAsia="MS Gothic" w:hAnsi="MS Gothic" w:cs="MS Gothic" w:hint="eastAsia"/>
                <w:color w:val="C00000"/>
                <w:sz w:val="16"/>
                <w:szCs w:val="16"/>
                <w:shd w:val="clear" w:color="auto" w:fill="FFFFFF"/>
              </w:rPr>
              <w:t>✗</w:t>
            </w:r>
          </w:p>
        </w:tc>
      </w:tr>
      <w:tr w:rsidR="00B7325A" w:rsidRPr="00AB66AE" w14:paraId="4ADF7C53" w14:textId="77777777" w:rsidTr="00114C85">
        <w:tc>
          <w:tcPr>
            <w:tcW w:w="918" w:type="dxa"/>
            <w:vMerge/>
            <w:tcBorders>
              <w:left w:val="nil"/>
              <w:right w:val="nil"/>
            </w:tcBorders>
            <w:vAlign w:val="center"/>
            <w:hideMark/>
          </w:tcPr>
          <w:p w14:paraId="5912E613" w14:textId="77777777" w:rsidR="00B7325A" w:rsidRPr="00B96791" w:rsidRDefault="00B7325A"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right w:val="single" w:sz="12" w:space="0" w:color="auto"/>
            </w:tcBorders>
            <w:vAlign w:val="center"/>
            <w:hideMark/>
          </w:tcPr>
          <w:p w14:paraId="45115160" w14:textId="77777777" w:rsidR="00B7325A" w:rsidRPr="00E0076F" w:rsidRDefault="00B7325A" w:rsidP="009847F1">
            <w:pPr>
              <w:pStyle w:val="Caption"/>
              <w:jc w:val="left"/>
              <w:rPr>
                <w:rFonts w:ascii="Times New Roman" w:hAnsi="Times New Roman" w:cs="Times New Roman"/>
                <w:b w:val="0"/>
                <w:i/>
                <w:color w:val="000000"/>
                <w:sz w:val="18"/>
                <w:szCs w:val="18"/>
              </w:rPr>
            </w:pPr>
            <w:r w:rsidRPr="00E0076F">
              <w:rPr>
                <w:rFonts w:ascii="Times New Roman" w:hAnsi="Times New Roman" w:cs="Times New Roman"/>
                <w:b w:val="0"/>
                <w:color w:val="000000"/>
                <w:sz w:val="18"/>
                <w:szCs w:val="18"/>
              </w:rPr>
              <w:t>E-State descriptors of potential internal hydrogen bond strength (</w:t>
            </w:r>
            <w:r w:rsidRPr="00E0076F">
              <w:rPr>
                <w:rFonts w:ascii="Times New Roman" w:hAnsi="Times New Roman" w:cs="Times New Roman"/>
                <w:b w:val="0"/>
                <w:i/>
                <w:color w:val="000000"/>
                <w:sz w:val="18"/>
                <w:szCs w:val="18"/>
              </w:rPr>
              <w:t>y =</w:t>
            </w:r>
            <w:r w:rsidRPr="00C62027">
              <w:rPr>
                <w:rFonts w:ascii="Times New Roman" w:hAnsi="Times New Roman" w:cs="Times New Roman"/>
                <w:b w:val="0"/>
                <w:color w:val="000000"/>
                <w:sz w:val="18"/>
                <w:szCs w:val="18"/>
              </w:rPr>
              <w:t>3, 4</w:t>
            </w:r>
            <w:r w:rsidRPr="00E0076F">
              <w:rPr>
                <w:rFonts w:ascii="Times New Roman" w:hAnsi="Times New Roman" w:cs="Times New Roman"/>
                <w:b w:val="0"/>
                <w:color w:val="000000"/>
                <w:sz w:val="18"/>
                <w:szCs w:val="18"/>
              </w:rPr>
              <w:t>)</w:t>
            </w:r>
          </w:p>
        </w:tc>
        <w:tc>
          <w:tcPr>
            <w:tcW w:w="1530" w:type="dxa"/>
            <w:tcBorders>
              <w:left w:val="single" w:sz="12" w:space="0" w:color="auto"/>
              <w:right w:val="single" w:sz="12" w:space="0" w:color="auto"/>
            </w:tcBorders>
            <w:vAlign w:val="center"/>
          </w:tcPr>
          <w:p w14:paraId="446BADFC" w14:textId="77777777" w:rsidR="00B7325A" w:rsidRPr="009847F1" w:rsidRDefault="00B7325A"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71FE7BC7" w14:textId="77777777" w:rsidR="00B7325A" w:rsidRPr="009847F1" w:rsidRDefault="00B7325A" w:rsidP="00B7645F">
            <w:pPr>
              <w:pStyle w:val="Caption"/>
              <w:rPr>
                <w:rFonts w:ascii="Times New Roman" w:hAnsi="Times New Roman" w:cs="Times New Roman"/>
                <w:color w:val="000000"/>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7AF0AC8E" w14:textId="77777777" w:rsidTr="00114C85">
        <w:tc>
          <w:tcPr>
            <w:tcW w:w="918" w:type="dxa"/>
            <w:tcBorders>
              <w:left w:val="nil"/>
              <w:bottom w:val="single" w:sz="4" w:space="0" w:color="auto"/>
              <w:right w:val="nil"/>
            </w:tcBorders>
            <w:vAlign w:val="center"/>
            <w:hideMark/>
          </w:tcPr>
          <w:p w14:paraId="7AB15FE1"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r w:rsidRPr="00B96791">
              <w:rPr>
                <w:rFonts w:ascii="Times New Roman" w:hAnsi="Times New Roman" w:cs="Times New Roman"/>
                <w:i/>
                <w:sz w:val="18"/>
                <w:szCs w:val="18"/>
              </w:rPr>
              <w:t>ka</w:t>
            </w:r>
            <w:r w:rsidRPr="00B96791">
              <w:rPr>
                <w:rFonts w:ascii="Times New Roman" w:hAnsi="Times New Roman" w:cs="Times New Roman"/>
                <w:i/>
                <w:sz w:val="18"/>
                <w:szCs w:val="18"/>
                <w:vertAlign w:val="subscript"/>
              </w:rPr>
              <w:t>1</w:t>
            </w:r>
            <w:r w:rsidRPr="00B96791">
              <w:rPr>
                <w:rFonts w:ascii="Times New Roman" w:hAnsi="Times New Roman" w:cs="Times New Roman"/>
                <w:i/>
                <w:sz w:val="18"/>
                <w:szCs w:val="18"/>
              </w:rPr>
              <w:t>-ka</w:t>
            </w:r>
            <w:r w:rsidRPr="00B96791">
              <w:rPr>
                <w:rFonts w:ascii="Times New Roman" w:hAnsi="Times New Roman" w:cs="Times New Roman"/>
                <w:i/>
                <w:sz w:val="18"/>
                <w:szCs w:val="18"/>
                <w:vertAlign w:val="subscript"/>
              </w:rPr>
              <w:t>3</w:t>
            </w:r>
          </w:p>
        </w:tc>
        <w:tc>
          <w:tcPr>
            <w:tcW w:w="6300" w:type="dxa"/>
            <w:tcBorders>
              <w:left w:val="nil"/>
              <w:bottom w:val="single" w:sz="4" w:space="0" w:color="auto"/>
              <w:right w:val="single" w:sz="12" w:space="0" w:color="auto"/>
            </w:tcBorders>
            <w:vAlign w:val="center"/>
            <w:hideMark/>
          </w:tcPr>
          <w:p w14:paraId="01B831E1" w14:textId="77777777" w:rsidR="0097619D" w:rsidRPr="00E0076F" w:rsidRDefault="0097619D" w:rsidP="00845888">
            <w:pPr>
              <w:pStyle w:val="Caption"/>
              <w:jc w:val="left"/>
              <w:rPr>
                <w:rFonts w:ascii="Times New Roman" w:hAnsi="Times New Roman" w:cs="Times New Roman"/>
                <w:b w:val="0"/>
                <w:sz w:val="18"/>
                <w:szCs w:val="18"/>
              </w:rPr>
            </w:pPr>
            <w:r>
              <w:rPr>
                <w:rFonts w:ascii="Times New Roman" w:hAnsi="Times New Roman" w:cs="Times New Roman"/>
                <w:b w:val="0"/>
                <w:sz w:val="18"/>
                <w:szCs w:val="18"/>
              </w:rPr>
              <w:t>Kappa alpha indices</w:t>
            </w:r>
          </w:p>
        </w:tc>
        <w:tc>
          <w:tcPr>
            <w:tcW w:w="1530" w:type="dxa"/>
            <w:tcBorders>
              <w:left w:val="single" w:sz="12" w:space="0" w:color="auto"/>
              <w:bottom w:val="single" w:sz="4" w:space="0" w:color="auto"/>
              <w:right w:val="single" w:sz="12" w:space="0" w:color="auto"/>
            </w:tcBorders>
            <w:vAlign w:val="center"/>
          </w:tcPr>
          <w:p w14:paraId="125E3106"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4" w:space="0" w:color="auto"/>
              <w:right w:val="nil"/>
            </w:tcBorders>
            <w:vAlign w:val="center"/>
          </w:tcPr>
          <w:p w14:paraId="428B7412" w14:textId="77777777" w:rsidR="0097619D" w:rsidRPr="009847F1" w:rsidRDefault="0097619D" w:rsidP="00B7645F">
            <w:pPr>
              <w:pStyle w:val="Caption"/>
              <w:rPr>
                <w:rFonts w:ascii="Times New Roman" w:hAnsi="Times New Roman" w:cs="Times New Roman"/>
                <w:sz w:val="18"/>
                <w:szCs w:val="18"/>
              </w:rPr>
            </w:pPr>
            <w:r w:rsidRPr="009847F1">
              <w:rPr>
                <w:rFonts w:ascii="MS Gothic" w:eastAsia="MS Gothic" w:hAnsi="MS Gothic" w:cs="MS Gothic" w:hint="eastAsia"/>
                <w:color w:val="76923C" w:themeColor="accent3" w:themeShade="BF"/>
                <w:sz w:val="16"/>
                <w:szCs w:val="16"/>
                <w:shd w:val="clear" w:color="auto" w:fill="FFFFFF"/>
              </w:rPr>
              <w:t>✓</w:t>
            </w:r>
          </w:p>
        </w:tc>
      </w:tr>
      <w:tr w:rsidR="0097619D" w:rsidRPr="00AB66AE" w14:paraId="2FD2F16A" w14:textId="77777777" w:rsidTr="00114C85">
        <w:tc>
          <w:tcPr>
            <w:tcW w:w="918" w:type="dxa"/>
            <w:tcBorders>
              <w:left w:val="nil"/>
              <w:bottom w:val="single" w:sz="8" w:space="0" w:color="auto"/>
              <w:right w:val="nil"/>
            </w:tcBorders>
            <w:vAlign w:val="center"/>
          </w:tcPr>
          <w:p w14:paraId="7E18B181" w14:textId="77777777" w:rsidR="0097619D" w:rsidRPr="00B96791" w:rsidRDefault="0097619D"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left w:val="nil"/>
              <w:bottom w:val="single" w:sz="8" w:space="0" w:color="auto"/>
              <w:right w:val="single" w:sz="12" w:space="0" w:color="auto"/>
            </w:tcBorders>
            <w:vAlign w:val="center"/>
          </w:tcPr>
          <w:p w14:paraId="145E8DB0" w14:textId="77777777" w:rsidR="0097619D" w:rsidRPr="00E0076F" w:rsidRDefault="0097619D" w:rsidP="00114C85">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Electrotopological State index values for atom types:</w:t>
            </w:r>
          </w:p>
          <w:p w14:paraId="0A6E5B1A" w14:textId="77777777" w:rsidR="0097619D" w:rsidRPr="00E0076F" w:rsidRDefault="0097619D" w:rsidP="009847F1">
            <w:pPr>
              <w:spacing w:line="240" w:lineRule="auto"/>
              <w:ind w:left="330"/>
              <w:jc w:val="left"/>
              <w:rPr>
                <w:rFonts w:ascii="Times New Roman" w:hAnsi="Times New Roman" w:cs="Times New Roman"/>
                <w:i/>
                <w:sz w:val="18"/>
                <w:szCs w:val="18"/>
              </w:rPr>
            </w:pPr>
            <w:r w:rsidRPr="00E0076F">
              <w:rPr>
                <w:rFonts w:ascii="Times New Roman" w:hAnsi="Times New Roman" w:cs="Times New Roman"/>
                <w:i/>
                <w:sz w:val="18"/>
                <w:szCs w:val="18"/>
              </w:rPr>
              <w:t xml:space="preserve">SHdNH, SHsSH, </w:t>
            </w:r>
            <w:r w:rsidRPr="00E0076F">
              <w:rPr>
                <w:rFonts w:ascii="Times New Roman" w:hAnsi="Times New Roman" w:cs="Times New Roman"/>
                <w:i/>
                <w:snapToGrid w:val="0"/>
                <w:sz w:val="18"/>
                <w:szCs w:val="18"/>
              </w:rPr>
              <w:t xml:space="preserve">HssNH, SHtCH, SHCHnX, Hmaxpos, Hminneg, SsLi, SssBe, Sssss, Bem, SssBH ,SsssB, SssssBm, SdCH2, StCH, SddC, StsC, SdssC, SaasC, SsNH3p, SssNH2p, SdNH, StN, SsssNHp, SdsN, SsssN, SaasN, SssssNp, SaaO, SsSiH3, SssSiH2, SsssSiH, SssssSi, SsPH2, SssPH, SsssP, SdsssP, SsssssP, SsSH, SdS, SaaS, SdssS, SddssS, SssssssS, SsGeH3, SssGeH2, SsssGeH, SssssGe, SsAsH2, SssAsH, SsssAs, SdsssAs, SsssssAs, SsSeH, SdSe, SssSe, SaaSe, SdssSe, SddssSe, SsSnH3, SssSnH2, SsssSnH, SssssSn, SsI, SsPbH3, </w:t>
            </w:r>
            <w:r w:rsidRPr="00E0076F">
              <w:rPr>
                <w:rFonts w:ascii="Times New Roman" w:hAnsi="Times New Roman" w:cs="Times New Roman"/>
                <w:i/>
                <w:snapToGrid w:val="0"/>
                <w:sz w:val="18"/>
                <w:szCs w:val="18"/>
              </w:rPr>
              <w:lastRenderedPageBreak/>
              <w:t>SssPbH2, SsssPbH, SssssPb</w:t>
            </w:r>
          </w:p>
        </w:tc>
        <w:tc>
          <w:tcPr>
            <w:tcW w:w="1530" w:type="dxa"/>
            <w:tcBorders>
              <w:left w:val="single" w:sz="12" w:space="0" w:color="auto"/>
              <w:bottom w:val="single" w:sz="8" w:space="0" w:color="auto"/>
              <w:right w:val="single" w:sz="12" w:space="0" w:color="auto"/>
            </w:tcBorders>
            <w:vAlign w:val="center"/>
          </w:tcPr>
          <w:p w14:paraId="46A9B6D5"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lastRenderedPageBreak/>
              <w:t>✓</w:t>
            </w:r>
          </w:p>
        </w:tc>
        <w:tc>
          <w:tcPr>
            <w:tcW w:w="1260" w:type="dxa"/>
            <w:tcBorders>
              <w:left w:val="single" w:sz="12" w:space="0" w:color="auto"/>
              <w:bottom w:val="single" w:sz="8" w:space="0" w:color="auto"/>
              <w:right w:val="nil"/>
            </w:tcBorders>
            <w:vAlign w:val="center"/>
          </w:tcPr>
          <w:p w14:paraId="77D7E0AB" w14:textId="77777777" w:rsidR="0097619D" w:rsidRPr="009847F1" w:rsidRDefault="0097619D" w:rsidP="00B7645F">
            <w:pPr>
              <w:spacing w:line="240" w:lineRule="auto"/>
              <w:jc w:val="center"/>
              <w:rPr>
                <w:rFonts w:ascii="Times New Roman" w:hAnsi="Times New Roman" w:cs="Times New Roman"/>
                <w:b/>
                <w:i/>
                <w:sz w:val="18"/>
                <w:szCs w:val="18"/>
              </w:rPr>
            </w:pPr>
            <w:r w:rsidRPr="009847F1">
              <w:rPr>
                <w:rFonts w:ascii="MS Gothic" w:eastAsia="MS Gothic" w:hAnsi="MS Gothic" w:cs="MS Gothic" w:hint="eastAsia"/>
                <w:b/>
                <w:color w:val="C00000"/>
                <w:sz w:val="16"/>
                <w:szCs w:val="16"/>
                <w:shd w:val="clear" w:color="auto" w:fill="FFFFFF"/>
              </w:rPr>
              <w:t>✗</w:t>
            </w:r>
          </w:p>
        </w:tc>
      </w:tr>
      <w:tr w:rsidR="0097619D" w:rsidRPr="00AB66AE" w14:paraId="69AF219D" w14:textId="77777777" w:rsidTr="00114C85">
        <w:tc>
          <w:tcPr>
            <w:tcW w:w="918" w:type="dxa"/>
            <w:tcBorders>
              <w:top w:val="single" w:sz="8" w:space="0" w:color="auto"/>
              <w:left w:val="nil"/>
              <w:bottom w:val="single" w:sz="8" w:space="0" w:color="auto"/>
              <w:right w:val="nil"/>
            </w:tcBorders>
            <w:vAlign w:val="center"/>
          </w:tcPr>
          <w:p w14:paraId="4A843B8F" w14:textId="77777777" w:rsidR="0097619D" w:rsidRPr="00B96791" w:rsidRDefault="0097619D" w:rsidP="00114C85">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i/>
                <w:sz w:val="18"/>
                <w:szCs w:val="18"/>
              </w:rPr>
            </w:pPr>
          </w:p>
        </w:tc>
        <w:tc>
          <w:tcPr>
            <w:tcW w:w="6300" w:type="dxa"/>
            <w:tcBorders>
              <w:top w:val="single" w:sz="8" w:space="0" w:color="auto"/>
              <w:left w:val="nil"/>
              <w:bottom w:val="single" w:sz="8" w:space="0" w:color="auto"/>
              <w:right w:val="single" w:sz="12" w:space="0" w:color="auto"/>
            </w:tcBorders>
            <w:vAlign w:val="center"/>
          </w:tcPr>
          <w:p w14:paraId="4DEDC4CD" w14:textId="77777777" w:rsidR="0097619D" w:rsidRPr="00E0076F" w:rsidRDefault="0097619D" w:rsidP="00114C85">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Electrotopological State index values for atom types:</w:t>
            </w:r>
          </w:p>
          <w:p w14:paraId="35A3BCDF" w14:textId="77777777" w:rsidR="0097619D" w:rsidRPr="00E0076F" w:rsidRDefault="0097619D" w:rsidP="00114C85">
            <w:pPr>
              <w:spacing w:line="240" w:lineRule="auto"/>
              <w:ind w:left="330"/>
              <w:jc w:val="left"/>
              <w:rPr>
                <w:rFonts w:ascii="Times New Roman" w:hAnsi="Times New Roman" w:cs="Times New Roman"/>
                <w:i/>
                <w:sz w:val="18"/>
                <w:szCs w:val="18"/>
              </w:rPr>
            </w:pPr>
            <w:r w:rsidRPr="00E0076F">
              <w:rPr>
                <w:rFonts w:ascii="Times New Roman" w:hAnsi="Times New Roman" w:cs="Times New Roman"/>
                <w:i/>
                <w:sz w:val="18"/>
                <w:szCs w:val="18"/>
              </w:rPr>
              <w:t xml:space="preserve">SHsOH, </w:t>
            </w:r>
            <w:r>
              <w:rPr>
                <w:rFonts w:ascii="Times New Roman" w:hAnsi="Times New Roman" w:cs="Times New Roman"/>
                <w:i/>
                <w:sz w:val="18"/>
                <w:szCs w:val="18"/>
              </w:rPr>
              <w:t>SHsNH2, SHssNH,</w:t>
            </w:r>
            <w:r w:rsidRPr="00E0076F">
              <w:rPr>
                <w:rFonts w:ascii="Times New Roman" w:hAnsi="Times New Roman" w:cs="Times New Roman"/>
                <w:i/>
                <w:snapToGrid w:val="0"/>
                <w:sz w:val="18"/>
                <w:szCs w:val="18"/>
              </w:rPr>
              <w:t xml:space="preserve"> SHother, Hmax</w:t>
            </w:r>
            <w:r>
              <w:rPr>
                <w:rFonts w:ascii="Times New Roman" w:hAnsi="Times New Roman" w:cs="Times New Roman"/>
                <w:i/>
                <w:snapToGrid w:val="0"/>
                <w:sz w:val="18"/>
                <w:szCs w:val="18"/>
              </w:rPr>
              <w:t xml:space="preserve">, </w:t>
            </w:r>
            <w:r w:rsidRPr="00E0076F">
              <w:rPr>
                <w:rFonts w:ascii="Times New Roman" w:hAnsi="Times New Roman" w:cs="Times New Roman"/>
                <w:i/>
                <w:snapToGrid w:val="0"/>
                <w:sz w:val="18"/>
                <w:szCs w:val="18"/>
              </w:rPr>
              <w:t>Gmax, Hmin, Gmin, SsCH3,</w:t>
            </w:r>
            <w:r>
              <w:rPr>
                <w:rFonts w:ascii="Times New Roman" w:hAnsi="Times New Roman" w:cs="Times New Roman"/>
                <w:i/>
                <w:snapToGrid w:val="0"/>
                <w:sz w:val="18"/>
                <w:szCs w:val="18"/>
              </w:rPr>
              <w:t xml:space="preserve"> SssCH2, </w:t>
            </w:r>
            <w:r w:rsidRPr="00E0076F">
              <w:rPr>
                <w:rFonts w:ascii="Times New Roman" w:hAnsi="Times New Roman" w:cs="Times New Roman"/>
                <w:i/>
                <w:snapToGrid w:val="0"/>
                <w:sz w:val="18"/>
                <w:szCs w:val="18"/>
              </w:rPr>
              <w:t xml:space="preserve">SdsCH, SaaCH, SsssCH, SaaaC, SssssC, </w:t>
            </w:r>
            <w:r>
              <w:rPr>
                <w:rFonts w:ascii="Times New Roman" w:hAnsi="Times New Roman" w:cs="Times New Roman"/>
                <w:i/>
                <w:snapToGrid w:val="0"/>
                <w:sz w:val="18"/>
                <w:szCs w:val="18"/>
              </w:rPr>
              <w:t xml:space="preserve">SsNH2, SssNH, SaaNH, </w:t>
            </w:r>
            <w:r w:rsidRPr="00E0076F">
              <w:rPr>
                <w:rFonts w:ascii="Times New Roman" w:hAnsi="Times New Roman" w:cs="Times New Roman"/>
                <w:i/>
                <w:snapToGrid w:val="0"/>
                <w:sz w:val="18"/>
                <w:szCs w:val="18"/>
              </w:rPr>
              <w:t>SaaN, SddsN, SsOH, SdO, SssO, SsF, SssS, SsCl, SsBr,</w:t>
            </w:r>
          </w:p>
        </w:tc>
        <w:tc>
          <w:tcPr>
            <w:tcW w:w="1530" w:type="dxa"/>
            <w:tcBorders>
              <w:top w:val="single" w:sz="8" w:space="0" w:color="auto"/>
              <w:left w:val="single" w:sz="12" w:space="0" w:color="auto"/>
              <w:bottom w:val="single" w:sz="8" w:space="0" w:color="auto"/>
              <w:right w:val="single" w:sz="12" w:space="0" w:color="auto"/>
            </w:tcBorders>
            <w:vAlign w:val="center"/>
          </w:tcPr>
          <w:p w14:paraId="65918D07"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8" w:space="0" w:color="auto"/>
              <w:left w:val="single" w:sz="12" w:space="0" w:color="auto"/>
              <w:bottom w:val="single" w:sz="8" w:space="0" w:color="auto"/>
              <w:right w:val="nil"/>
            </w:tcBorders>
            <w:vAlign w:val="center"/>
          </w:tcPr>
          <w:p w14:paraId="1BDC3377" w14:textId="77777777" w:rsidR="0097619D" w:rsidRPr="009847F1" w:rsidRDefault="0097619D" w:rsidP="00B7645F">
            <w:pPr>
              <w:spacing w:line="240" w:lineRule="auto"/>
              <w:ind w:left="330"/>
              <w:jc w:val="center"/>
              <w:rPr>
                <w:rFonts w:ascii="Times New Roman" w:hAnsi="Times New Roman" w:cs="Times New Roman"/>
                <w:b/>
                <w:i/>
                <w:sz w:val="18"/>
                <w:szCs w:val="18"/>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845888" w14:paraId="7D74E235" w14:textId="77777777" w:rsidTr="00114C85">
        <w:tc>
          <w:tcPr>
            <w:tcW w:w="918" w:type="dxa"/>
            <w:tcBorders>
              <w:top w:val="single" w:sz="12" w:space="0" w:color="auto"/>
              <w:left w:val="nil"/>
              <w:bottom w:val="single" w:sz="12" w:space="0" w:color="auto"/>
              <w:right w:val="nil"/>
            </w:tcBorders>
            <w:vAlign w:val="center"/>
          </w:tcPr>
          <w:p w14:paraId="7EA96583" w14:textId="77777777" w:rsidR="0097619D" w:rsidRPr="00B96791" w:rsidRDefault="0097619D" w:rsidP="00845888">
            <w:pPr>
              <w:spacing w:line="240" w:lineRule="auto"/>
              <w:jc w:val="center"/>
              <w:rPr>
                <w:rFonts w:ascii="Times New Roman" w:hAnsi="Times New Roman" w:cs="Times New Roman"/>
                <w:b/>
                <w:bCs/>
                <w:i/>
                <w:color w:val="000000" w:themeColor="text1"/>
                <w:sz w:val="18"/>
                <w:szCs w:val="18"/>
              </w:rPr>
            </w:pPr>
          </w:p>
        </w:tc>
        <w:tc>
          <w:tcPr>
            <w:tcW w:w="6300" w:type="dxa"/>
            <w:tcBorders>
              <w:top w:val="single" w:sz="12" w:space="0" w:color="auto"/>
              <w:left w:val="nil"/>
              <w:bottom w:val="single" w:sz="12" w:space="0" w:color="auto"/>
              <w:right w:val="single" w:sz="12" w:space="0" w:color="auto"/>
            </w:tcBorders>
            <w:vAlign w:val="center"/>
          </w:tcPr>
          <w:p w14:paraId="43A85EDB" w14:textId="77777777" w:rsidR="0097619D" w:rsidRPr="00845888" w:rsidRDefault="0097619D" w:rsidP="00845888">
            <w:pPr>
              <w:spacing w:line="240" w:lineRule="auto"/>
              <w:jc w:val="center"/>
              <w:rPr>
                <w:rFonts w:ascii="Times New Roman" w:hAnsi="Times New Roman" w:cs="Times New Roman"/>
                <w:b/>
                <w:bCs/>
                <w:color w:val="000000" w:themeColor="text1"/>
                <w:sz w:val="18"/>
                <w:szCs w:val="18"/>
              </w:rPr>
            </w:pPr>
            <w:r w:rsidRPr="00845888">
              <w:rPr>
                <w:rFonts w:ascii="Times New Roman" w:hAnsi="Times New Roman" w:cs="Times New Roman"/>
                <w:b/>
                <w:bCs/>
                <w:color w:val="000000" w:themeColor="text1"/>
                <w:sz w:val="18"/>
                <w:szCs w:val="18"/>
              </w:rPr>
              <w:t>Geometrical (3-D)</w:t>
            </w:r>
          </w:p>
        </w:tc>
        <w:tc>
          <w:tcPr>
            <w:tcW w:w="1530" w:type="dxa"/>
            <w:tcBorders>
              <w:top w:val="single" w:sz="12" w:space="0" w:color="auto"/>
              <w:left w:val="single" w:sz="12" w:space="0" w:color="auto"/>
              <w:bottom w:val="single" w:sz="12" w:space="0" w:color="auto"/>
              <w:right w:val="single" w:sz="12" w:space="0" w:color="auto"/>
            </w:tcBorders>
            <w:vAlign w:val="center"/>
          </w:tcPr>
          <w:p w14:paraId="2D4BD299"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14:paraId="50DB05A8"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97619D" w:rsidRPr="00AB66AE" w14:paraId="30C76349" w14:textId="77777777" w:rsidTr="00114C85">
        <w:tc>
          <w:tcPr>
            <w:tcW w:w="918" w:type="dxa"/>
            <w:tcBorders>
              <w:top w:val="single" w:sz="12" w:space="0" w:color="auto"/>
              <w:left w:val="nil"/>
              <w:right w:val="nil"/>
            </w:tcBorders>
            <w:vAlign w:val="center"/>
          </w:tcPr>
          <w:p w14:paraId="081705D7"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hAnsi="Times New Roman" w:cs="Times New Roman"/>
                <w:bCs/>
                <w:i/>
                <w:iCs/>
                <w:sz w:val="18"/>
                <w:szCs w:val="18"/>
              </w:rPr>
            </w:pPr>
            <w:r w:rsidRPr="00B96791">
              <w:rPr>
                <w:rFonts w:ascii="Times New Roman" w:hAnsi="Times New Roman" w:cs="Times New Roman"/>
                <w:bCs/>
                <w:i/>
                <w:iCs/>
                <w:color w:val="000000" w:themeColor="text1"/>
                <w:sz w:val="18"/>
                <w:szCs w:val="18"/>
                <w:vertAlign w:val="superscript"/>
              </w:rPr>
              <w:t>3D</w:t>
            </w:r>
            <w:r w:rsidRPr="00B96791">
              <w:rPr>
                <w:rFonts w:ascii="Times New Roman" w:hAnsi="Times New Roman" w:cs="Times New Roman"/>
                <w:bCs/>
                <w:i/>
                <w:iCs/>
                <w:color w:val="000000" w:themeColor="text1"/>
                <w:sz w:val="18"/>
                <w:szCs w:val="18"/>
              </w:rPr>
              <w:t>W</w:t>
            </w:r>
          </w:p>
        </w:tc>
        <w:tc>
          <w:tcPr>
            <w:tcW w:w="6300" w:type="dxa"/>
            <w:tcBorders>
              <w:top w:val="single" w:sz="12" w:space="0" w:color="auto"/>
              <w:left w:val="nil"/>
              <w:right w:val="single" w:sz="12" w:space="0" w:color="auto"/>
            </w:tcBorders>
            <w:vAlign w:val="center"/>
          </w:tcPr>
          <w:p w14:paraId="7647C2DF"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3D Wiener number based on the hydrogen-suppressed geometric distance matrix</w:t>
            </w:r>
          </w:p>
        </w:tc>
        <w:tc>
          <w:tcPr>
            <w:tcW w:w="1530" w:type="dxa"/>
            <w:tcBorders>
              <w:top w:val="single" w:sz="12" w:space="0" w:color="auto"/>
              <w:left w:val="single" w:sz="12" w:space="0" w:color="auto"/>
              <w:right w:val="single" w:sz="12" w:space="0" w:color="auto"/>
            </w:tcBorders>
            <w:vAlign w:val="center"/>
          </w:tcPr>
          <w:p w14:paraId="3A0BE6F0"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14:paraId="75A75DD3"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51867FFA" w14:textId="77777777" w:rsidTr="00114C85">
        <w:tc>
          <w:tcPr>
            <w:tcW w:w="918" w:type="dxa"/>
            <w:tcBorders>
              <w:left w:val="nil"/>
              <w:right w:val="nil"/>
            </w:tcBorders>
            <w:vAlign w:val="center"/>
          </w:tcPr>
          <w:p w14:paraId="6C38B644" w14:textId="77777777" w:rsidR="0097619D" w:rsidRPr="00B96791" w:rsidRDefault="0097619D" w:rsidP="001B45F2">
            <w:pPr>
              <w:spacing w:line="480" w:lineRule="auto"/>
              <w:jc w:val="left"/>
              <w:rPr>
                <w:rFonts w:ascii="Times New Roman" w:hAnsi="Times New Roman" w:cs="Times New Roman"/>
                <w:bCs/>
                <w:i/>
                <w:iCs/>
                <w:color w:val="000000" w:themeColor="text1"/>
                <w:sz w:val="18"/>
                <w:szCs w:val="18"/>
                <w:vertAlign w:val="subscript"/>
              </w:rPr>
            </w:pPr>
            <w:r w:rsidRPr="00B96791">
              <w:rPr>
                <w:rFonts w:ascii="Times New Roman" w:hAnsi="Times New Roman" w:cs="Times New Roman"/>
                <w:bCs/>
                <w:i/>
                <w:iCs/>
                <w:color w:val="000000" w:themeColor="text1"/>
                <w:sz w:val="18"/>
                <w:szCs w:val="18"/>
                <w:vertAlign w:val="superscript"/>
              </w:rPr>
              <w:t>3D</w:t>
            </w:r>
            <w:r w:rsidRPr="00B96791">
              <w:rPr>
                <w:rFonts w:ascii="Times New Roman" w:hAnsi="Times New Roman" w:cs="Times New Roman"/>
                <w:bCs/>
                <w:i/>
                <w:iCs/>
                <w:color w:val="000000" w:themeColor="text1"/>
                <w:sz w:val="18"/>
                <w:szCs w:val="18"/>
              </w:rPr>
              <w:t>W</w:t>
            </w:r>
            <w:r w:rsidRPr="00B96791">
              <w:rPr>
                <w:rFonts w:ascii="Times New Roman" w:hAnsi="Times New Roman" w:cs="Times New Roman"/>
                <w:bCs/>
                <w:i/>
                <w:iCs/>
                <w:color w:val="000000" w:themeColor="text1"/>
                <w:sz w:val="18"/>
                <w:szCs w:val="18"/>
                <w:vertAlign w:val="subscript"/>
              </w:rPr>
              <w:t xml:space="preserve"> H</w:t>
            </w:r>
          </w:p>
        </w:tc>
        <w:tc>
          <w:tcPr>
            <w:tcW w:w="6300" w:type="dxa"/>
            <w:tcBorders>
              <w:left w:val="nil"/>
              <w:right w:val="single" w:sz="12" w:space="0" w:color="auto"/>
            </w:tcBorders>
            <w:vAlign w:val="center"/>
          </w:tcPr>
          <w:p w14:paraId="56B54B3C"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3D Wiener number based on the hydrogen-filled geometric distance matrix</w:t>
            </w:r>
          </w:p>
        </w:tc>
        <w:tc>
          <w:tcPr>
            <w:tcW w:w="1530" w:type="dxa"/>
            <w:tcBorders>
              <w:left w:val="single" w:sz="12" w:space="0" w:color="auto"/>
              <w:right w:val="single" w:sz="12" w:space="0" w:color="auto"/>
            </w:tcBorders>
            <w:vAlign w:val="center"/>
          </w:tcPr>
          <w:p w14:paraId="04141272"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11144422"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63A48215" w14:textId="77777777" w:rsidTr="00114C85">
        <w:tc>
          <w:tcPr>
            <w:tcW w:w="918" w:type="dxa"/>
            <w:tcBorders>
              <w:left w:val="nil"/>
              <w:bottom w:val="single" w:sz="12" w:space="0" w:color="auto"/>
              <w:right w:val="nil"/>
            </w:tcBorders>
            <w:vAlign w:val="center"/>
          </w:tcPr>
          <w:p w14:paraId="2FE8796E"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iCs/>
                <w:sz w:val="18"/>
                <w:szCs w:val="18"/>
              </w:rPr>
            </w:pPr>
            <w:r w:rsidRPr="00B96791">
              <w:rPr>
                <w:rFonts w:ascii="Times New Roman" w:eastAsia="Calibri" w:hAnsi="Times New Roman" w:cs="Times New Roman"/>
                <w:i/>
                <w:iCs/>
                <w:sz w:val="18"/>
                <w:szCs w:val="18"/>
              </w:rPr>
              <w:t>V</w:t>
            </w:r>
            <w:r w:rsidRPr="00B96791">
              <w:rPr>
                <w:rFonts w:ascii="Times New Roman" w:eastAsia="Calibri" w:hAnsi="Times New Roman" w:cs="Times New Roman"/>
                <w:i/>
                <w:iCs/>
                <w:sz w:val="18"/>
                <w:szCs w:val="18"/>
                <w:vertAlign w:val="subscript"/>
              </w:rPr>
              <w:t>W</w:t>
            </w:r>
          </w:p>
        </w:tc>
        <w:tc>
          <w:tcPr>
            <w:tcW w:w="6300" w:type="dxa"/>
            <w:tcBorders>
              <w:left w:val="nil"/>
              <w:bottom w:val="single" w:sz="12" w:space="0" w:color="auto"/>
              <w:right w:val="single" w:sz="12" w:space="0" w:color="auto"/>
            </w:tcBorders>
            <w:vAlign w:val="center"/>
          </w:tcPr>
          <w:p w14:paraId="0487421D" w14:textId="77777777" w:rsidR="0097619D" w:rsidRPr="00E0076F" w:rsidRDefault="0097619D" w:rsidP="001B45F2">
            <w:pPr>
              <w:pStyle w:val="Caption"/>
              <w:jc w:val="left"/>
              <w:rPr>
                <w:rFonts w:ascii="Times New Roman" w:hAnsi="Times New Roman" w:cs="Times New Roman"/>
                <w:b w:val="0"/>
                <w:color w:val="000000"/>
                <w:sz w:val="18"/>
                <w:szCs w:val="18"/>
              </w:rPr>
            </w:pPr>
            <w:r w:rsidRPr="00E0076F">
              <w:rPr>
                <w:rFonts w:ascii="Times New Roman" w:hAnsi="Times New Roman" w:cs="Times New Roman"/>
                <w:b w:val="0"/>
                <w:color w:val="000000"/>
                <w:sz w:val="18"/>
                <w:szCs w:val="18"/>
              </w:rPr>
              <w:t>Van der Waal’s volume</w:t>
            </w:r>
          </w:p>
        </w:tc>
        <w:tc>
          <w:tcPr>
            <w:tcW w:w="1530" w:type="dxa"/>
            <w:tcBorders>
              <w:left w:val="single" w:sz="12" w:space="0" w:color="auto"/>
              <w:bottom w:val="single" w:sz="12" w:space="0" w:color="auto"/>
              <w:right w:val="single" w:sz="12" w:space="0" w:color="auto"/>
            </w:tcBorders>
            <w:vAlign w:val="center"/>
          </w:tcPr>
          <w:p w14:paraId="53FFFB25"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vAlign w:val="center"/>
          </w:tcPr>
          <w:p w14:paraId="1E52A584"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386D86C0" w14:textId="77777777" w:rsidTr="00114C85">
        <w:tc>
          <w:tcPr>
            <w:tcW w:w="918" w:type="dxa"/>
            <w:tcBorders>
              <w:top w:val="single" w:sz="12" w:space="0" w:color="auto"/>
              <w:left w:val="nil"/>
              <w:bottom w:val="single" w:sz="12" w:space="0" w:color="auto"/>
              <w:right w:val="nil"/>
            </w:tcBorders>
            <w:vAlign w:val="center"/>
          </w:tcPr>
          <w:p w14:paraId="391F4442" w14:textId="77777777" w:rsidR="0097619D" w:rsidRPr="00B96791" w:rsidRDefault="0097619D" w:rsidP="00845888">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eastAsia="Calibri" w:hAnsi="Times New Roman" w:cs="Times New Roman"/>
                <w:b/>
                <w:i/>
                <w:iCs/>
                <w:sz w:val="18"/>
                <w:szCs w:val="18"/>
              </w:rPr>
            </w:pPr>
          </w:p>
        </w:tc>
        <w:tc>
          <w:tcPr>
            <w:tcW w:w="6300" w:type="dxa"/>
            <w:tcBorders>
              <w:top w:val="single" w:sz="12" w:space="0" w:color="auto"/>
              <w:left w:val="nil"/>
              <w:bottom w:val="single" w:sz="12" w:space="0" w:color="auto"/>
              <w:right w:val="single" w:sz="12" w:space="0" w:color="auto"/>
            </w:tcBorders>
            <w:vAlign w:val="center"/>
          </w:tcPr>
          <w:p w14:paraId="7F8A6FA4" w14:textId="77777777" w:rsidR="0097619D" w:rsidRPr="00845888" w:rsidRDefault="0097619D" w:rsidP="00845888">
            <w:pPr>
              <w:pStyle w:val="Caption"/>
              <w:rPr>
                <w:rFonts w:ascii="Times New Roman" w:hAnsi="Times New Roman" w:cs="Times New Roman"/>
                <w:color w:val="000000"/>
                <w:sz w:val="18"/>
                <w:szCs w:val="18"/>
              </w:rPr>
            </w:pPr>
            <w:r w:rsidRPr="00845888">
              <w:rPr>
                <w:rFonts w:ascii="Times New Roman" w:hAnsi="Times New Roman" w:cs="Times New Roman"/>
                <w:bCs w:val="0"/>
                <w:color w:val="000000" w:themeColor="text1"/>
                <w:sz w:val="18"/>
                <w:szCs w:val="18"/>
              </w:rPr>
              <w:t>Quantum Chemical (QC)</w:t>
            </w:r>
          </w:p>
        </w:tc>
        <w:tc>
          <w:tcPr>
            <w:tcW w:w="1530" w:type="dxa"/>
            <w:tcBorders>
              <w:top w:val="single" w:sz="12" w:space="0" w:color="auto"/>
              <w:left w:val="single" w:sz="12" w:space="0" w:color="auto"/>
              <w:bottom w:val="single" w:sz="12" w:space="0" w:color="auto"/>
              <w:right w:val="single" w:sz="12" w:space="0" w:color="auto"/>
            </w:tcBorders>
            <w:vAlign w:val="center"/>
          </w:tcPr>
          <w:p w14:paraId="7CE9D458"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95 amine data?</w:t>
            </w:r>
          </w:p>
        </w:tc>
        <w:tc>
          <w:tcPr>
            <w:tcW w:w="1260" w:type="dxa"/>
            <w:tcBorders>
              <w:top w:val="single" w:sz="12" w:space="0" w:color="auto"/>
              <w:left w:val="single" w:sz="12" w:space="0" w:color="auto"/>
              <w:bottom w:val="single" w:sz="12" w:space="0" w:color="auto"/>
              <w:right w:val="nil"/>
            </w:tcBorders>
            <w:vAlign w:val="center"/>
          </w:tcPr>
          <w:p w14:paraId="31843838" w14:textId="77777777" w:rsidR="0097619D" w:rsidRPr="009847F1" w:rsidRDefault="0097619D" w:rsidP="00B7645F">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b/>
                <w:bCs/>
                <w:sz w:val="18"/>
                <w:szCs w:val="18"/>
              </w:rPr>
            </w:pPr>
            <w:r w:rsidRPr="009847F1">
              <w:rPr>
                <w:rFonts w:ascii="Times New Roman" w:hAnsi="Times New Roman" w:cs="Times New Roman"/>
                <w:b/>
                <w:bCs/>
                <w:sz w:val="18"/>
                <w:szCs w:val="18"/>
              </w:rPr>
              <w:t>In 508 compound data?</w:t>
            </w:r>
          </w:p>
        </w:tc>
      </w:tr>
      <w:tr w:rsidR="0097619D" w:rsidRPr="00AB66AE" w14:paraId="55C2ABCA" w14:textId="77777777" w:rsidTr="00114C85">
        <w:tc>
          <w:tcPr>
            <w:tcW w:w="918" w:type="dxa"/>
            <w:tcBorders>
              <w:top w:val="single" w:sz="12" w:space="0" w:color="auto"/>
              <w:left w:val="nil"/>
              <w:right w:val="nil"/>
            </w:tcBorders>
            <w:vAlign w:val="center"/>
          </w:tcPr>
          <w:p w14:paraId="5CD73563"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HOMO</w:t>
            </w:r>
          </w:p>
        </w:tc>
        <w:tc>
          <w:tcPr>
            <w:tcW w:w="6300" w:type="dxa"/>
            <w:tcBorders>
              <w:top w:val="single" w:sz="12" w:space="0" w:color="auto"/>
              <w:left w:val="nil"/>
              <w:right w:val="single" w:sz="12" w:space="0" w:color="auto"/>
            </w:tcBorders>
            <w:vAlign w:val="center"/>
          </w:tcPr>
          <w:p w14:paraId="4727F54D"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highest occupied molecular orbital</w:t>
            </w:r>
          </w:p>
        </w:tc>
        <w:tc>
          <w:tcPr>
            <w:tcW w:w="1530" w:type="dxa"/>
            <w:tcBorders>
              <w:top w:val="single" w:sz="12" w:space="0" w:color="auto"/>
              <w:left w:val="single" w:sz="12" w:space="0" w:color="auto"/>
              <w:right w:val="single" w:sz="12" w:space="0" w:color="auto"/>
            </w:tcBorders>
            <w:vAlign w:val="center"/>
          </w:tcPr>
          <w:p w14:paraId="62FA58BF"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top w:val="single" w:sz="12" w:space="0" w:color="auto"/>
              <w:left w:val="single" w:sz="12" w:space="0" w:color="auto"/>
              <w:right w:val="nil"/>
            </w:tcBorders>
            <w:vAlign w:val="center"/>
          </w:tcPr>
          <w:p w14:paraId="392B860E"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40BAE1D9" w14:textId="77777777" w:rsidTr="00114C85">
        <w:tc>
          <w:tcPr>
            <w:tcW w:w="918" w:type="dxa"/>
            <w:tcBorders>
              <w:left w:val="nil"/>
              <w:right w:val="nil"/>
            </w:tcBorders>
            <w:vAlign w:val="center"/>
          </w:tcPr>
          <w:p w14:paraId="28454305"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HOMO-1</w:t>
            </w:r>
          </w:p>
        </w:tc>
        <w:tc>
          <w:tcPr>
            <w:tcW w:w="6300" w:type="dxa"/>
            <w:tcBorders>
              <w:left w:val="nil"/>
              <w:right w:val="single" w:sz="12" w:space="0" w:color="auto"/>
            </w:tcBorders>
            <w:vAlign w:val="center"/>
          </w:tcPr>
          <w:p w14:paraId="0428DA1B"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second highest occupied molecular</w:t>
            </w:r>
          </w:p>
        </w:tc>
        <w:tc>
          <w:tcPr>
            <w:tcW w:w="1530" w:type="dxa"/>
            <w:tcBorders>
              <w:left w:val="single" w:sz="12" w:space="0" w:color="auto"/>
              <w:right w:val="single" w:sz="12" w:space="0" w:color="auto"/>
            </w:tcBorders>
            <w:vAlign w:val="center"/>
          </w:tcPr>
          <w:p w14:paraId="2E43F5A2"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03307B2"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6D41D3DD" w14:textId="77777777" w:rsidTr="00114C85">
        <w:tc>
          <w:tcPr>
            <w:tcW w:w="918" w:type="dxa"/>
            <w:tcBorders>
              <w:left w:val="nil"/>
              <w:right w:val="nil"/>
            </w:tcBorders>
            <w:vAlign w:val="center"/>
          </w:tcPr>
          <w:p w14:paraId="5C7725C9"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LUMO</w:t>
            </w:r>
          </w:p>
        </w:tc>
        <w:tc>
          <w:tcPr>
            <w:tcW w:w="6300" w:type="dxa"/>
            <w:tcBorders>
              <w:left w:val="nil"/>
              <w:right w:val="single" w:sz="12" w:space="0" w:color="auto"/>
            </w:tcBorders>
            <w:vAlign w:val="center"/>
          </w:tcPr>
          <w:p w14:paraId="61F18415"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lowest unoccupied molecular orbital</w:t>
            </w:r>
          </w:p>
        </w:tc>
        <w:tc>
          <w:tcPr>
            <w:tcW w:w="1530" w:type="dxa"/>
            <w:tcBorders>
              <w:left w:val="single" w:sz="12" w:space="0" w:color="auto"/>
              <w:right w:val="single" w:sz="12" w:space="0" w:color="auto"/>
            </w:tcBorders>
            <w:vAlign w:val="center"/>
          </w:tcPr>
          <w:p w14:paraId="09650155"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02F0DC58"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6D325358" w14:textId="77777777" w:rsidTr="00114C85">
        <w:tc>
          <w:tcPr>
            <w:tcW w:w="918" w:type="dxa"/>
            <w:tcBorders>
              <w:left w:val="nil"/>
              <w:right w:val="nil"/>
            </w:tcBorders>
            <w:vAlign w:val="center"/>
          </w:tcPr>
          <w:p w14:paraId="1169B276"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t>E</w:t>
            </w:r>
            <w:r w:rsidRPr="00B96791">
              <w:rPr>
                <w:rFonts w:ascii="Times New Roman" w:eastAsia="Calibri" w:hAnsi="Times New Roman" w:cs="Times New Roman"/>
                <w:i/>
                <w:sz w:val="18"/>
                <w:szCs w:val="18"/>
                <w:vertAlign w:val="subscript"/>
              </w:rPr>
              <w:t>LUMO+1</w:t>
            </w:r>
          </w:p>
        </w:tc>
        <w:tc>
          <w:tcPr>
            <w:tcW w:w="6300" w:type="dxa"/>
            <w:tcBorders>
              <w:left w:val="nil"/>
              <w:right w:val="single" w:sz="12" w:space="0" w:color="auto"/>
            </w:tcBorders>
            <w:vAlign w:val="center"/>
          </w:tcPr>
          <w:p w14:paraId="1EF015F0"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Energy of the second lowest unoccupied molecular orbital</w:t>
            </w:r>
          </w:p>
        </w:tc>
        <w:tc>
          <w:tcPr>
            <w:tcW w:w="1530" w:type="dxa"/>
            <w:tcBorders>
              <w:left w:val="single" w:sz="12" w:space="0" w:color="auto"/>
              <w:right w:val="single" w:sz="12" w:space="0" w:color="auto"/>
            </w:tcBorders>
            <w:vAlign w:val="center"/>
          </w:tcPr>
          <w:p w14:paraId="7B864D15"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right w:val="nil"/>
            </w:tcBorders>
            <w:vAlign w:val="center"/>
          </w:tcPr>
          <w:p w14:paraId="6A4827F8"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56DDF0CC" w14:textId="77777777" w:rsidTr="00114C85">
        <w:tc>
          <w:tcPr>
            <w:tcW w:w="918" w:type="dxa"/>
            <w:tcBorders>
              <w:left w:val="nil"/>
              <w:bottom w:val="single" w:sz="4" w:space="0" w:color="auto"/>
              <w:right w:val="nil"/>
            </w:tcBorders>
            <w:vAlign w:val="center"/>
          </w:tcPr>
          <w:p w14:paraId="3EB459A5"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sym w:font="Symbol" w:char="F044"/>
            </w:r>
            <w:r w:rsidRPr="00B96791">
              <w:rPr>
                <w:rFonts w:ascii="Times New Roman" w:eastAsia="Calibri" w:hAnsi="Times New Roman" w:cs="Times New Roman"/>
                <w:i/>
                <w:sz w:val="18"/>
                <w:szCs w:val="18"/>
              </w:rPr>
              <w:t>Hf</w:t>
            </w:r>
          </w:p>
        </w:tc>
        <w:tc>
          <w:tcPr>
            <w:tcW w:w="6300" w:type="dxa"/>
            <w:tcBorders>
              <w:left w:val="nil"/>
              <w:bottom w:val="single" w:sz="4" w:space="0" w:color="auto"/>
              <w:right w:val="single" w:sz="12" w:space="0" w:color="auto"/>
            </w:tcBorders>
            <w:vAlign w:val="center"/>
          </w:tcPr>
          <w:p w14:paraId="27DFE064"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Heat of formation</w:t>
            </w:r>
          </w:p>
        </w:tc>
        <w:tc>
          <w:tcPr>
            <w:tcW w:w="1530" w:type="dxa"/>
            <w:tcBorders>
              <w:left w:val="single" w:sz="12" w:space="0" w:color="auto"/>
              <w:bottom w:val="single" w:sz="4" w:space="0" w:color="auto"/>
              <w:right w:val="single" w:sz="12" w:space="0" w:color="auto"/>
            </w:tcBorders>
            <w:vAlign w:val="center"/>
          </w:tcPr>
          <w:p w14:paraId="52B020D0"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4" w:space="0" w:color="auto"/>
              <w:right w:val="nil"/>
            </w:tcBorders>
            <w:vAlign w:val="center"/>
          </w:tcPr>
          <w:p w14:paraId="49E7A627"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r w:rsidR="0097619D" w:rsidRPr="00AB66AE" w14:paraId="6B2860D9" w14:textId="77777777" w:rsidTr="00114C85">
        <w:tc>
          <w:tcPr>
            <w:tcW w:w="918" w:type="dxa"/>
            <w:tcBorders>
              <w:left w:val="nil"/>
              <w:bottom w:val="single" w:sz="12" w:space="0" w:color="auto"/>
              <w:right w:val="nil"/>
            </w:tcBorders>
            <w:vAlign w:val="center"/>
          </w:tcPr>
          <w:p w14:paraId="1B6B98A7" w14:textId="77777777" w:rsidR="0097619D" w:rsidRPr="00B96791" w:rsidRDefault="0097619D" w:rsidP="001B45F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left"/>
              <w:rPr>
                <w:rFonts w:ascii="Times New Roman" w:eastAsia="Calibri" w:hAnsi="Times New Roman" w:cs="Times New Roman"/>
                <w:i/>
                <w:sz w:val="18"/>
                <w:szCs w:val="18"/>
              </w:rPr>
            </w:pPr>
            <w:r w:rsidRPr="00B96791">
              <w:rPr>
                <w:rFonts w:ascii="Times New Roman" w:eastAsia="Calibri" w:hAnsi="Times New Roman" w:cs="Times New Roman"/>
                <w:i/>
                <w:sz w:val="18"/>
                <w:szCs w:val="18"/>
              </w:rPr>
              <w:sym w:font="Symbol" w:char="F06D"/>
            </w:r>
          </w:p>
        </w:tc>
        <w:tc>
          <w:tcPr>
            <w:tcW w:w="6300" w:type="dxa"/>
            <w:tcBorders>
              <w:left w:val="nil"/>
              <w:bottom w:val="single" w:sz="12" w:space="0" w:color="auto"/>
              <w:right w:val="single" w:sz="12" w:space="0" w:color="auto"/>
            </w:tcBorders>
            <w:vAlign w:val="center"/>
          </w:tcPr>
          <w:p w14:paraId="09CC10A5" w14:textId="77777777" w:rsidR="0097619D" w:rsidRPr="00E0076F" w:rsidRDefault="0097619D" w:rsidP="001B45F2">
            <w:pPr>
              <w:pStyle w:val="Caption"/>
              <w:jc w:val="left"/>
              <w:rPr>
                <w:rFonts w:ascii="Times New Roman" w:hAnsi="Times New Roman" w:cs="Times New Roman"/>
                <w:b w:val="0"/>
                <w:sz w:val="18"/>
                <w:szCs w:val="18"/>
              </w:rPr>
            </w:pPr>
            <w:r w:rsidRPr="00E0076F">
              <w:rPr>
                <w:rFonts w:ascii="Times New Roman" w:hAnsi="Times New Roman" w:cs="Times New Roman"/>
                <w:b w:val="0"/>
                <w:sz w:val="18"/>
                <w:szCs w:val="18"/>
              </w:rPr>
              <w:t>Dipole moment</w:t>
            </w:r>
          </w:p>
        </w:tc>
        <w:tc>
          <w:tcPr>
            <w:tcW w:w="1530" w:type="dxa"/>
            <w:tcBorders>
              <w:left w:val="single" w:sz="12" w:space="0" w:color="auto"/>
              <w:bottom w:val="single" w:sz="12" w:space="0" w:color="auto"/>
              <w:right w:val="single" w:sz="12" w:space="0" w:color="auto"/>
            </w:tcBorders>
            <w:vAlign w:val="center"/>
          </w:tcPr>
          <w:p w14:paraId="74A7327A"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c>
          <w:tcPr>
            <w:tcW w:w="1260" w:type="dxa"/>
            <w:tcBorders>
              <w:left w:val="single" w:sz="12" w:space="0" w:color="auto"/>
              <w:bottom w:val="single" w:sz="12" w:space="0" w:color="auto"/>
              <w:right w:val="nil"/>
            </w:tcBorders>
            <w:vAlign w:val="center"/>
          </w:tcPr>
          <w:p w14:paraId="4D48566D" w14:textId="77777777" w:rsidR="0097619D" w:rsidRPr="009847F1" w:rsidRDefault="0097619D" w:rsidP="00B7645F">
            <w:pPr>
              <w:jc w:val="center"/>
              <w:rPr>
                <w:b/>
                <w:color w:val="76923C" w:themeColor="accent3" w:themeShade="BF"/>
                <w:sz w:val="16"/>
                <w:szCs w:val="16"/>
              </w:rPr>
            </w:pPr>
            <w:r w:rsidRPr="009847F1">
              <w:rPr>
                <w:rFonts w:ascii="MS Gothic" w:eastAsia="MS Gothic" w:hAnsi="MS Gothic" w:cs="MS Gothic" w:hint="eastAsia"/>
                <w:b/>
                <w:color w:val="76923C" w:themeColor="accent3" w:themeShade="BF"/>
                <w:sz w:val="16"/>
                <w:szCs w:val="16"/>
                <w:shd w:val="clear" w:color="auto" w:fill="FFFFFF"/>
              </w:rPr>
              <w:t>✓</w:t>
            </w:r>
          </w:p>
        </w:tc>
      </w:tr>
    </w:tbl>
    <w:p w14:paraId="07184917" w14:textId="77777777" w:rsidR="00AB66AE" w:rsidRPr="00AB66AE" w:rsidRDefault="00AB66AE" w:rsidP="00E0076F">
      <w:pPr>
        <w:pStyle w:val="MCopyright"/>
        <w:tabs>
          <w:tab w:val="left" w:pos="720"/>
        </w:tabs>
        <w:jc w:val="both"/>
        <w:rPr>
          <w:b/>
        </w:rPr>
      </w:pPr>
    </w:p>
    <w:sectPr w:rsidR="00AB66AE" w:rsidRPr="00AB66AE" w:rsidSect="009313C5">
      <w:headerReference w:type="even" r:id="rId10"/>
      <w:headerReference w:type="default" r:id="rId11"/>
      <w:footerReference w:type="even" r:id="rId12"/>
      <w:footerReference w:type="default" r:id="rId13"/>
      <w:type w:val="continuous"/>
      <w:pgSz w:w="11913" w:h="16834" w:code="9"/>
      <w:pgMar w:top="994" w:right="994" w:bottom="994" w:left="994" w:header="850" w:footer="562" w:gutter="0"/>
      <w:cols w:space="397"/>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Author" w:initials="A">
    <w:p w14:paraId="4CB7FC77" w14:textId="77777777" w:rsidR="00324152" w:rsidRDefault="00324152">
      <w:pPr>
        <w:pStyle w:val="CommentText"/>
      </w:pPr>
      <w:r>
        <w:rPr>
          <w:rStyle w:val="CommentReference"/>
        </w:rPr>
        <w:annotationRef/>
      </w:r>
      <w:r>
        <w:t>Add these two refs here:</w:t>
      </w:r>
    </w:p>
    <w:p w14:paraId="495D34ED" w14:textId="77777777" w:rsidR="00324152" w:rsidRDefault="00324152" w:rsidP="00324152">
      <w:pPr>
        <w:pStyle w:val="CommentText"/>
      </w:pPr>
      <w:r>
        <w:t>. Pharmaceutical Research and Manufacturers of America. Biopharmaceutical Research Industry Profile. 2014; Available from: http://www.phrma.org/sites/default/files/pdf/2014_PhRMA_PROFILE.pdf. Accessed December 1, 2014.</w:t>
      </w:r>
    </w:p>
    <w:p w14:paraId="17C43DD2" w14:textId="77777777" w:rsidR="00324152" w:rsidRDefault="00324152" w:rsidP="00324152">
      <w:pPr>
        <w:pStyle w:val="CommentText"/>
      </w:pPr>
    </w:p>
    <w:p w14:paraId="5E844CF9" w14:textId="77777777" w:rsidR="00324152" w:rsidRDefault="00324152" w:rsidP="00324152">
      <w:pPr>
        <w:pStyle w:val="CommentText"/>
      </w:pPr>
    </w:p>
    <w:p w14:paraId="1489C254" w14:textId="77777777" w:rsidR="00324152" w:rsidRDefault="00324152" w:rsidP="00324152">
      <w:pPr>
        <w:pStyle w:val="CommentText"/>
      </w:pPr>
      <w:r>
        <w:t>Paul SM, Mytelka DS, Dunwiddie CT, et al. How to improve R&amp;D productivity: the pharmaceutical industry’s grand challenge. Nat Rev Drug Discov. 2010;9(3):203–214.</w:t>
      </w:r>
    </w:p>
    <w:p w14:paraId="03F0CA24" w14:textId="77777777" w:rsidR="00324152" w:rsidRDefault="00324152">
      <w:pPr>
        <w:pStyle w:val="CommentText"/>
      </w:pPr>
    </w:p>
  </w:comment>
  <w:comment w:id="34" w:author="Author" w:initials="A">
    <w:p w14:paraId="47876E57" w14:textId="77777777" w:rsidR="00C26236" w:rsidRDefault="00C26236">
      <w:pPr>
        <w:pStyle w:val="CommentText"/>
      </w:pPr>
      <w:r>
        <w:rPr>
          <w:rStyle w:val="CommentReference"/>
        </w:rPr>
        <w:annotationRef/>
      </w:r>
      <w:r>
        <w:t>Subha, we should do RR and ITC-RR OF THE TWO SETS IN A SYSTEMATIC MANNER.  Otherwise the referee will see inconsinstency in our work.</w:t>
      </w:r>
    </w:p>
  </w:comment>
  <w:comment w:id="42" w:author="Author" w:initials="A">
    <w:p w14:paraId="31A0E057" w14:textId="77777777" w:rsidR="00E475DF" w:rsidRDefault="00E475DF" w:rsidP="00E475DF">
      <w:pPr>
        <w:pStyle w:val="CommentText"/>
      </w:pPr>
      <w:r>
        <w:rPr>
          <w:rStyle w:val="CommentReference"/>
        </w:rPr>
        <w:annotationRef/>
      </w:r>
      <w:r>
        <w:t>Molecular Similarity and Hazard Assessment of Chemicals:</w:t>
      </w:r>
    </w:p>
    <w:p w14:paraId="03CB3031" w14:textId="77777777" w:rsidR="00E475DF" w:rsidRDefault="00E475DF" w:rsidP="00E475DF">
      <w:pPr>
        <w:pStyle w:val="CommentText"/>
      </w:pPr>
      <w:r>
        <w:t xml:space="preserve">A Comparative Study Arbitrary and Tailored Similarity Spaces, </w:t>
      </w:r>
      <w:r w:rsidRPr="00E475DF">
        <w:t>Subhash C. Basak</w:t>
      </w:r>
      <w:r>
        <w:t xml:space="preserve">,  </w:t>
      </w:r>
      <w:r w:rsidRPr="00E475DF">
        <w:t>J. Eng. Sci. Manage. Educ. Vol-7 (III) 178-184, 2014</w:t>
      </w:r>
    </w:p>
  </w:comment>
  <w:comment w:id="59" w:author="Author" w:initials="A">
    <w:p w14:paraId="25047F53" w14:textId="77777777" w:rsidR="004C4061" w:rsidRDefault="004C4061" w:rsidP="004C4061">
      <w:pPr>
        <w:pStyle w:val="CommentText"/>
      </w:pPr>
      <w:r>
        <w:rPr>
          <w:rStyle w:val="CommentReference"/>
        </w:rPr>
        <w:annotationRef/>
      </w:r>
      <w:r>
        <w:t>Subhabrata: I was wondering whether at this place we should have a sentence as follows:</w:t>
      </w:r>
    </w:p>
    <w:p w14:paraId="38955D7B" w14:textId="77777777" w:rsidR="004C4061" w:rsidRDefault="004C4061" w:rsidP="004C4061">
      <w:pPr>
        <w:pStyle w:val="CommentText"/>
      </w:pPr>
      <w:r>
        <w:t>In such rank deficient cases, one has to carry out input variable selection prior to the development of statistical models.  This depends on the discovery of Intercorrelation among the available data in order to identify the set of suitable predictors for model building.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0CA24" w15:done="0"/>
  <w15:commentEx w15:paraId="47876E57" w15:done="0"/>
  <w15:commentEx w15:paraId="03CB3031" w15:done="0"/>
  <w15:commentEx w15:paraId="38955D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28ED3" w14:textId="77777777" w:rsidR="00CC4F19" w:rsidRDefault="00CC4F19">
      <w:pPr>
        <w:spacing w:line="240" w:lineRule="auto"/>
      </w:pPr>
      <w:r>
        <w:separator/>
      </w:r>
    </w:p>
  </w:endnote>
  <w:endnote w:type="continuationSeparator" w:id="0">
    <w:p w14:paraId="145065D8" w14:textId="77777777" w:rsidR="00CC4F19" w:rsidRDefault="00CC4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73DB" w14:textId="77777777" w:rsidR="00C8286F" w:rsidRDefault="00C8286F">
    <w:pPr>
      <w:framePr w:wrap="around" w:vAnchor="text" w:hAnchor="margin" w:xAlign="right" w:y="1"/>
    </w:pPr>
    <w:r>
      <w:fldChar w:fldCharType="begin"/>
    </w:r>
    <w:r>
      <w:instrText xml:space="preserve">PAGE  </w:instrText>
    </w:r>
    <w:r>
      <w:fldChar w:fldCharType="separate"/>
    </w:r>
    <w:r>
      <w:rPr>
        <w:noProof/>
      </w:rPr>
      <w:t>10</w:t>
    </w:r>
    <w:r>
      <w:fldChar w:fldCharType="end"/>
    </w:r>
  </w:p>
  <w:p w14:paraId="5B2C4969" w14:textId="77777777" w:rsidR="00C8286F" w:rsidRDefault="00C8286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56AC4" w14:textId="77777777" w:rsidR="00C8286F" w:rsidRDefault="00C8286F">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59268" w14:textId="77777777" w:rsidR="00CC4F19" w:rsidRDefault="00CC4F19">
      <w:pPr>
        <w:spacing w:line="240" w:lineRule="auto"/>
      </w:pPr>
      <w:r>
        <w:separator/>
      </w:r>
    </w:p>
  </w:footnote>
  <w:footnote w:type="continuationSeparator" w:id="0">
    <w:p w14:paraId="448487C1" w14:textId="77777777" w:rsidR="00CC4F19" w:rsidRDefault="00CC4F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D20BE" w14:textId="77777777" w:rsidR="00C8286F" w:rsidRDefault="00C8286F" w:rsidP="00CF24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CE0D63" w14:textId="77777777" w:rsidR="00C8286F" w:rsidRDefault="00C8286F" w:rsidP="004B059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B28F" w14:textId="77777777" w:rsidR="00C8286F" w:rsidRDefault="00C8286F" w:rsidP="00176A50">
    <w:pPr>
      <w:pStyle w:val="Header"/>
      <w:tabs>
        <w:tab w:val="clear" w:pos="4153"/>
        <w:tab w:val="clear" w:pos="8306"/>
        <w:tab w:val="right" w:pos="9925"/>
      </w:tabs>
    </w:pPr>
    <w:r>
      <w:rPr>
        <w:i/>
      </w:rPr>
      <w:t>Int. J. Mol. Sci.</w:t>
    </w:r>
    <w:r>
      <w:t xml:space="preserve"> </w:t>
    </w:r>
    <w:r>
      <w:rPr>
        <w:b/>
      </w:rPr>
      <w:t>201</w:t>
    </w:r>
    <w:r>
      <w:rPr>
        <w:rFonts w:eastAsia="SimSun" w:hint="eastAsia"/>
        <w:b/>
        <w:lang w:eastAsia="zh-CN"/>
      </w:rPr>
      <w:t>4</w:t>
    </w:r>
    <w:r>
      <w:t xml:space="preserve">, </w:t>
    </w:r>
    <w:r w:rsidRPr="004C7564">
      <w:rPr>
        <w:i/>
      </w:rPr>
      <w:t>1</w:t>
    </w:r>
    <w:r>
      <w:rPr>
        <w:rFonts w:eastAsia="SimSun" w:hint="eastAsia"/>
        <w:i/>
        <w:lang w:eastAsia="zh-CN"/>
      </w:rPr>
      <w:t>5</w:t>
    </w:r>
    <w:r>
      <w:tab/>
    </w:r>
    <w:r w:rsidRPr="00176A50">
      <w:rPr>
        <w:b/>
      </w:rPr>
      <w:fldChar w:fldCharType="begin"/>
    </w:r>
    <w:r w:rsidRPr="00176A50">
      <w:rPr>
        <w:b/>
      </w:rPr>
      <w:instrText xml:space="preserve"> PAGE   \* MERGEFORMAT </w:instrText>
    </w:r>
    <w:r w:rsidRPr="00176A50">
      <w:rPr>
        <w:b/>
      </w:rPr>
      <w:fldChar w:fldCharType="separate"/>
    </w:r>
    <w:r w:rsidR="00D94951">
      <w:rPr>
        <w:b/>
        <w:noProof/>
      </w:rPr>
      <w:t>3</w:t>
    </w:r>
    <w:r w:rsidRPr="00176A50">
      <w:rPr>
        <w:b/>
      </w:rPr>
      <w:fldChar w:fldCharType="end"/>
    </w:r>
  </w:p>
  <w:p w14:paraId="5FE3F396" w14:textId="77777777" w:rsidR="00C8286F" w:rsidRDefault="00C8286F" w:rsidP="00176A5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intFractionalCharacterWidth/>
  <w:attachedTemplate r:id="rId1"/>
  <w:trackRevisions/>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91"/>
    <w:rsid w:val="00011279"/>
    <w:rsid w:val="0005408A"/>
    <w:rsid w:val="00060AE5"/>
    <w:rsid w:val="00074728"/>
    <w:rsid w:val="00077D8E"/>
    <w:rsid w:val="00086176"/>
    <w:rsid w:val="00086B05"/>
    <w:rsid w:val="0009312E"/>
    <w:rsid w:val="00095790"/>
    <w:rsid w:val="00097060"/>
    <w:rsid w:val="000A24DA"/>
    <w:rsid w:val="000C5049"/>
    <w:rsid w:val="000C7327"/>
    <w:rsid w:val="000E20C2"/>
    <w:rsid w:val="000F27D8"/>
    <w:rsid w:val="00105BAD"/>
    <w:rsid w:val="00114C85"/>
    <w:rsid w:val="00126194"/>
    <w:rsid w:val="0013340E"/>
    <w:rsid w:val="00141FD6"/>
    <w:rsid w:val="001462D3"/>
    <w:rsid w:val="00153C9F"/>
    <w:rsid w:val="0015565E"/>
    <w:rsid w:val="00155BFB"/>
    <w:rsid w:val="00162252"/>
    <w:rsid w:val="00164C8C"/>
    <w:rsid w:val="00170B55"/>
    <w:rsid w:val="00176A50"/>
    <w:rsid w:val="00183F70"/>
    <w:rsid w:val="00193B99"/>
    <w:rsid w:val="001B45F2"/>
    <w:rsid w:val="001B767B"/>
    <w:rsid w:val="001C30D9"/>
    <w:rsid w:val="001C6046"/>
    <w:rsid w:val="0022428C"/>
    <w:rsid w:val="002720EB"/>
    <w:rsid w:val="0028764B"/>
    <w:rsid w:val="002B4669"/>
    <w:rsid w:val="00303A9C"/>
    <w:rsid w:val="00313493"/>
    <w:rsid w:val="00324152"/>
    <w:rsid w:val="00331BFF"/>
    <w:rsid w:val="00385292"/>
    <w:rsid w:val="00396C62"/>
    <w:rsid w:val="003E27ED"/>
    <w:rsid w:val="003F3D08"/>
    <w:rsid w:val="003F5445"/>
    <w:rsid w:val="004158B4"/>
    <w:rsid w:val="0042018A"/>
    <w:rsid w:val="0042609B"/>
    <w:rsid w:val="00427D0A"/>
    <w:rsid w:val="00440AAA"/>
    <w:rsid w:val="004610C5"/>
    <w:rsid w:val="0047764C"/>
    <w:rsid w:val="00481B9F"/>
    <w:rsid w:val="004850ED"/>
    <w:rsid w:val="00492183"/>
    <w:rsid w:val="0049264B"/>
    <w:rsid w:val="004A0A93"/>
    <w:rsid w:val="004A639E"/>
    <w:rsid w:val="004B059C"/>
    <w:rsid w:val="004B672B"/>
    <w:rsid w:val="004C4061"/>
    <w:rsid w:val="004C5DF5"/>
    <w:rsid w:val="004C7564"/>
    <w:rsid w:val="004D1B06"/>
    <w:rsid w:val="00507ECE"/>
    <w:rsid w:val="00510A11"/>
    <w:rsid w:val="00527A58"/>
    <w:rsid w:val="00533BF7"/>
    <w:rsid w:val="00541DFA"/>
    <w:rsid w:val="005462A7"/>
    <w:rsid w:val="0056460A"/>
    <w:rsid w:val="00577142"/>
    <w:rsid w:val="005E5646"/>
    <w:rsid w:val="00603F0E"/>
    <w:rsid w:val="00624523"/>
    <w:rsid w:val="00633109"/>
    <w:rsid w:val="00650B47"/>
    <w:rsid w:val="0067025D"/>
    <w:rsid w:val="00675E24"/>
    <w:rsid w:val="006871D2"/>
    <w:rsid w:val="00693365"/>
    <w:rsid w:val="00697554"/>
    <w:rsid w:val="006A3DED"/>
    <w:rsid w:val="006B7AAD"/>
    <w:rsid w:val="006C2DFA"/>
    <w:rsid w:val="006D10D9"/>
    <w:rsid w:val="006E09D5"/>
    <w:rsid w:val="006E62B5"/>
    <w:rsid w:val="00700110"/>
    <w:rsid w:val="00706A63"/>
    <w:rsid w:val="00707B2C"/>
    <w:rsid w:val="00712296"/>
    <w:rsid w:val="0071610B"/>
    <w:rsid w:val="00732DED"/>
    <w:rsid w:val="00750371"/>
    <w:rsid w:val="00784C3A"/>
    <w:rsid w:val="007A4C05"/>
    <w:rsid w:val="007C44F5"/>
    <w:rsid w:val="007F1468"/>
    <w:rsid w:val="007F5B92"/>
    <w:rsid w:val="008060F3"/>
    <w:rsid w:val="00825391"/>
    <w:rsid w:val="00831D4B"/>
    <w:rsid w:val="00845888"/>
    <w:rsid w:val="00855E7C"/>
    <w:rsid w:val="008A4FEF"/>
    <w:rsid w:val="00906387"/>
    <w:rsid w:val="0092095F"/>
    <w:rsid w:val="009265F3"/>
    <w:rsid w:val="009313C5"/>
    <w:rsid w:val="00933314"/>
    <w:rsid w:val="00940E25"/>
    <w:rsid w:val="00943A12"/>
    <w:rsid w:val="00950776"/>
    <w:rsid w:val="00971BDC"/>
    <w:rsid w:val="0097619D"/>
    <w:rsid w:val="009825CA"/>
    <w:rsid w:val="009847F1"/>
    <w:rsid w:val="009957A9"/>
    <w:rsid w:val="009D0BC3"/>
    <w:rsid w:val="009D5F2C"/>
    <w:rsid w:val="00A17640"/>
    <w:rsid w:val="00A26CC1"/>
    <w:rsid w:val="00A66604"/>
    <w:rsid w:val="00A842D1"/>
    <w:rsid w:val="00A95E24"/>
    <w:rsid w:val="00AA4B1B"/>
    <w:rsid w:val="00AA6012"/>
    <w:rsid w:val="00AA66AE"/>
    <w:rsid w:val="00AB66AE"/>
    <w:rsid w:val="00AF0596"/>
    <w:rsid w:val="00AF3CCF"/>
    <w:rsid w:val="00AF7AA2"/>
    <w:rsid w:val="00B153E9"/>
    <w:rsid w:val="00B26608"/>
    <w:rsid w:val="00B32B8B"/>
    <w:rsid w:val="00B43DDB"/>
    <w:rsid w:val="00B474E5"/>
    <w:rsid w:val="00B7325A"/>
    <w:rsid w:val="00B7645F"/>
    <w:rsid w:val="00B96791"/>
    <w:rsid w:val="00BA290B"/>
    <w:rsid w:val="00BA6628"/>
    <w:rsid w:val="00BE7D25"/>
    <w:rsid w:val="00BF13C2"/>
    <w:rsid w:val="00BF1532"/>
    <w:rsid w:val="00BF73AE"/>
    <w:rsid w:val="00C26236"/>
    <w:rsid w:val="00C33CEE"/>
    <w:rsid w:val="00C62027"/>
    <w:rsid w:val="00C748A6"/>
    <w:rsid w:val="00C8286F"/>
    <w:rsid w:val="00C9784D"/>
    <w:rsid w:val="00CA1EF5"/>
    <w:rsid w:val="00CA621E"/>
    <w:rsid w:val="00CC4F19"/>
    <w:rsid w:val="00CD01E8"/>
    <w:rsid w:val="00CE265B"/>
    <w:rsid w:val="00CF24C3"/>
    <w:rsid w:val="00D35964"/>
    <w:rsid w:val="00D6756C"/>
    <w:rsid w:val="00D94951"/>
    <w:rsid w:val="00D95E5C"/>
    <w:rsid w:val="00DA5614"/>
    <w:rsid w:val="00DB3588"/>
    <w:rsid w:val="00DD1AE8"/>
    <w:rsid w:val="00DD3016"/>
    <w:rsid w:val="00DD78DC"/>
    <w:rsid w:val="00E00739"/>
    <w:rsid w:val="00E0076F"/>
    <w:rsid w:val="00E04AD8"/>
    <w:rsid w:val="00E23898"/>
    <w:rsid w:val="00E475DF"/>
    <w:rsid w:val="00E56D2E"/>
    <w:rsid w:val="00E60C78"/>
    <w:rsid w:val="00E871F5"/>
    <w:rsid w:val="00ED1F3E"/>
    <w:rsid w:val="00ED2DE7"/>
    <w:rsid w:val="00F53A8E"/>
    <w:rsid w:val="00F546D8"/>
    <w:rsid w:val="00F56FC5"/>
    <w:rsid w:val="00F640D3"/>
    <w:rsid w:val="00FA49EC"/>
    <w:rsid w:val="00FE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A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7A9"/>
    <w:pPr>
      <w:spacing w:line="340" w:lineRule="atLeast"/>
      <w:jc w:val="both"/>
    </w:pPr>
    <w:rPr>
      <w:rFonts w:eastAsia="Times New Roman"/>
      <w:color w:val="000000"/>
      <w:sz w:val="24"/>
      <w:lang w:eastAsia="de-DE"/>
    </w:rPr>
  </w:style>
  <w:style w:type="paragraph" w:styleId="Heading1">
    <w:name w:val="heading 1"/>
    <w:basedOn w:val="Normal"/>
    <w:next w:val="Normal"/>
    <w:qFormat/>
    <w:rsid w:val="009957A9"/>
    <w:pPr>
      <w:spacing w:before="240"/>
      <w:outlineLvl w:val="0"/>
    </w:pPr>
    <w:rPr>
      <w:rFonts w:ascii="Arial" w:hAnsi="Arial"/>
      <w:b/>
      <w:u w:val="single"/>
    </w:rPr>
  </w:style>
  <w:style w:type="paragraph" w:styleId="Heading2">
    <w:name w:val="heading 2"/>
    <w:basedOn w:val="Normal"/>
    <w:next w:val="Normal"/>
    <w:qFormat/>
    <w:rsid w:val="009957A9"/>
    <w:pPr>
      <w:spacing w:before="120"/>
      <w:outlineLvl w:val="1"/>
    </w:pPr>
    <w:rPr>
      <w:rFonts w:ascii="Arial" w:hAnsi="Arial"/>
      <w:b/>
    </w:rPr>
  </w:style>
  <w:style w:type="paragraph" w:styleId="Heading3">
    <w:name w:val="heading 3"/>
    <w:basedOn w:val="Normal"/>
    <w:next w:val="Normal"/>
    <w:qFormat/>
    <w:rsid w:val="009957A9"/>
    <w:pPr>
      <w:ind w:left="354"/>
      <w:outlineLvl w:val="2"/>
    </w:pPr>
    <w:rPr>
      <w:b/>
    </w:rPr>
  </w:style>
  <w:style w:type="paragraph" w:styleId="Heading4">
    <w:name w:val="heading 4"/>
    <w:basedOn w:val="Normal"/>
    <w:next w:val="Normal"/>
    <w:qFormat/>
    <w:rsid w:val="009957A9"/>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9957A9"/>
    <w:pPr>
      <w:ind w:left="708"/>
      <w:outlineLvl w:val="4"/>
    </w:pPr>
    <w:rPr>
      <w:b/>
    </w:rPr>
  </w:style>
  <w:style w:type="paragraph" w:styleId="Heading6">
    <w:name w:val="heading 6"/>
    <w:basedOn w:val="Normal"/>
    <w:next w:val="Normal"/>
    <w:qFormat/>
    <w:rsid w:val="009957A9"/>
    <w:pPr>
      <w:ind w:left="708"/>
      <w:outlineLvl w:val="5"/>
    </w:pPr>
    <w:rPr>
      <w:u w:val="single"/>
    </w:rPr>
  </w:style>
  <w:style w:type="paragraph" w:styleId="Heading7">
    <w:name w:val="heading 7"/>
    <w:basedOn w:val="Normal"/>
    <w:next w:val="Normal"/>
    <w:qFormat/>
    <w:rsid w:val="009957A9"/>
    <w:pPr>
      <w:ind w:left="708"/>
      <w:outlineLvl w:val="6"/>
    </w:pPr>
    <w:rPr>
      <w:i/>
    </w:rPr>
  </w:style>
  <w:style w:type="paragraph" w:styleId="Heading8">
    <w:name w:val="heading 8"/>
    <w:basedOn w:val="Normal"/>
    <w:next w:val="Normal"/>
    <w:qFormat/>
    <w:rsid w:val="009957A9"/>
    <w:pPr>
      <w:ind w:left="708"/>
      <w:outlineLvl w:val="7"/>
    </w:pPr>
    <w:rPr>
      <w:i/>
    </w:rPr>
  </w:style>
  <w:style w:type="paragraph" w:styleId="Heading9">
    <w:name w:val="heading 9"/>
    <w:basedOn w:val="Normal"/>
    <w:next w:val="Normal"/>
    <w:qFormat/>
    <w:rsid w:val="009957A9"/>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957A9"/>
  </w:style>
  <w:style w:type="paragraph" w:customStyle="1" w:styleId="MTitel">
    <w:name w:val="M_Titel"/>
    <w:basedOn w:val="Normal"/>
    <w:autoRedefine/>
    <w:rsid w:val="00176A50"/>
    <w:pPr>
      <w:spacing w:before="240"/>
    </w:pPr>
    <w:rPr>
      <w:b/>
      <w:sz w:val="36"/>
      <w:lang w:val="en-GB"/>
    </w:rPr>
  </w:style>
  <w:style w:type="paragraph" w:customStyle="1" w:styleId="MHeading1">
    <w:name w:val="M_Heading1"/>
    <w:basedOn w:val="Normal"/>
    <w:rsid w:val="009957A9"/>
    <w:pPr>
      <w:spacing w:before="240" w:after="240"/>
    </w:pPr>
    <w:rPr>
      <w:b/>
    </w:rPr>
  </w:style>
  <w:style w:type="paragraph" w:customStyle="1" w:styleId="MText">
    <w:name w:val="M_Text"/>
    <w:basedOn w:val="Normal"/>
    <w:rsid w:val="009957A9"/>
    <w:pPr>
      <w:ind w:firstLine="284"/>
    </w:pPr>
  </w:style>
  <w:style w:type="paragraph" w:customStyle="1" w:styleId="MHeading2">
    <w:name w:val="M_Heading2"/>
    <w:basedOn w:val="Normal"/>
    <w:rsid w:val="009957A9"/>
    <w:pPr>
      <w:spacing w:before="240" w:after="240"/>
    </w:pPr>
    <w:rPr>
      <w:i/>
      <w:lang w:eastAsia="en-US"/>
    </w:rPr>
  </w:style>
  <w:style w:type="paragraph" w:customStyle="1" w:styleId="MHeading3">
    <w:name w:val="M_Heading3"/>
    <w:basedOn w:val="Normal"/>
    <w:rsid w:val="009957A9"/>
    <w:pPr>
      <w:spacing w:after="240"/>
    </w:pPr>
  </w:style>
  <w:style w:type="paragraph" w:customStyle="1" w:styleId="MAcknow">
    <w:name w:val="M_Acknow"/>
    <w:basedOn w:val="Normal"/>
    <w:rsid w:val="009957A9"/>
  </w:style>
  <w:style w:type="paragraph" w:customStyle="1" w:styleId="MRefer">
    <w:name w:val="M_Refer"/>
    <w:basedOn w:val="Normal"/>
    <w:rsid w:val="009957A9"/>
    <w:pPr>
      <w:ind w:left="454" w:hanging="454"/>
    </w:pPr>
  </w:style>
  <w:style w:type="paragraph" w:customStyle="1" w:styleId="MCaption">
    <w:name w:val="M_Caption"/>
    <w:basedOn w:val="Normal"/>
    <w:rsid w:val="009957A9"/>
    <w:pPr>
      <w:spacing w:before="240" w:after="240"/>
      <w:jc w:val="center"/>
    </w:pPr>
  </w:style>
  <w:style w:type="paragraph" w:customStyle="1" w:styleId="MFigure">
    <w:name w:val="M_Figure"/>
    <w:basedOn w:val="Normal"/>
    <w:rsid w:val="009957A9"/>
    <w:pPr>
      <w:spacing w:before="240" w:line="240" w:lineRule="auto"/>
      <w:jc w:val="center"/>
    </w:pPr>
  </w:style>
  <w:style w:type="character" w:styleId="Hyperlink">
    <w:name w:val="Hyperlink"/>
    <w:semiHidden/>
    <w:rsid w:val="009957A9"/>
    <w:rPr>
      <w:color w:val="0000FF"/>
      <w:u w:val="single"/>
    </w:rPr>
  </w:style>
  <w:style w:type="paragraph" w:customStyle="1" w:styleId="Mtable">
    <w:name w:val="M_table"/>
    <w:basedOn w:val="Normal"/>
    <w:rsid w:val="009957A9"/>
    <w:pPr>
      <w:keepNext/>
      <w:tabs>
        <w:tab w:val="left" w:pos="284"/>
      </w:tabs>
    </w:pPr>
    <w:rPr>
      <w:color w:val="auto"/>
    </w:rPr>
  </w:style>
  <w:style w:type="paragraph" w:customStyle="1" w:styleId="Mabstract">
    <w:name w:val="M_abstract"/>
    <w:basedOn w:val="Normal"/>
    <w:rsid w:val="009957A9"/>
    <w:pPr>
      <w:spacing w:before="240"/>
      <w:ind w:left="510" w:right="510"/>
    </w:pPr>
  </w:style>
  <w:style w:type="paragraph" w:customStyle="1" w:styleId="Maddress">
    <w:name w:val="M_address"/>
    <w:basedOn w:val="Normal"/>
    <w:rsid w:val="009957A9"/>
    <w:pPr>
      <w:spacing w:before="240"/>
      <w:jc w:val="left"/>
    </w:pPr>
  </w:style>
  <w:style w:type="paragraph" w:customStyle="1" w:styleId="Mauthor">
    <w:name w:val="M_author"/>
    <w:basedOn w:val="Normal"/>
    <w:autoRedefine/>
    <w:rsid w:val="00176A50"/>
    <w:pPr>
      <w:spacing w:before="240" w:after="240"/>
      <w:jc w:val="left"/>
    </w:pPr>
    <w:rPr>
      <w:b/>
    </w:rPr>
  </w:style>
  <w:style w:type="paragraph" w:customStyle="1" w:styleId="Mreceived">
    <w:name w:val="M_received"/>
    <w:basedOn w:val="Maddress"/>
    <w:rsid w:val="009957A9"/>
    <w:rPr>
      <w:i/>
    </w:rPr>
  </w:style>
  <w:style w:type="paragraph" w:customStyle="1" w:styleId="Mline2">
    <w:name w:val="M_line2"/>
    <w:basedOn w:val="Normal"/>
    <w:rsid w:val="009957A9"/>
    <w:pPr>
      <w:pBdr>
        <w:bottom w:val="single" w:sz="6" w:space="1" w:color="auto"/>
      </w:pBdr>
      <w:spacing w:after="480"/>
    </w:pPr>
  </w:style>
  <w:style w:type="paragraph" w:customStyle="1" w:styleId="MTablecaption">
    <w:name w:val="M_Tablecaption"/>
    <w:basedOn w:val="MCaption"/>
    <w:rsid w:val="00DD3016"/>
    <w:pPr>
      <w:ind w:left="851" w:right="851"/>
    </w:pPr>
    <w:rPr>
      <w:b/>
      <w:bCs/>
      <w:lang w:eastAsia="en-US"/>
    </w:rPr>
  </w:style>
  <w:style w:type="paragraph" w:customStyle="1" w:styleId="Mline1">
    <w:name w:val="M_line1"/>
    <w:basedOn w:val="Mline2"/>
    <w:rsid w:val="009957A9"/>
    <w:pPr>
      <w:spacing w:after="0"/>
    </w:pPr>
  </w:style>
  <w:style w:type="paragraph" w:customStyle="1" w:styleId="MLogo">
    <w:name w:val="M_Logo"/>
    <w:basedOn w:val="Normal"/>
    <w:rsid w:val="009957A9"/>
    <w:pPr>
      <w:spacing w:before="140" w:line="240" w:lineRule="auto"/>
      <w:jc w:val="right"/>
    </w:pPr>
    <w:rPr>
      <w:b/>
      <w:i/>
      <w:sz w:val="64"/>
    </w:rPr>
  </w:style>
  <w:style w:type="paragraph" w:customStyle="1" w:styleId="MISSN">
    <w:name w:val="M_ISSN"/>
    <w:basedOn w:val="Normal"/>
    <w:rsid w:val="009957A9"/>
    <w:pPr>
      <w:spacing w:after="520"/>
      <w:jc w:val="right"/>
    </w:pPr>
  </w:style>
  <w:style w:type="paragraph" w:customStyle="1" w:styleId="M1stheader">
    <w:name w:val="M_1stheader"/>
    <w:basedOn w:val="Normal"/>
    <w:autoRedefine/>
    <w:rsid w:val="009957A9"/>
    <w:pPr>
      <w:tabs>
        <w:tab w:val="center" w:pos="4320"/>
        <w:tab w:val="right" w:pos="8640"/>
      </w:tabs>
      <w:ind w:right="360"/>
      <w:outlineLvl w:val="0"/>
    </w:pPr>
    <w:rPr>
      <w:i/>
    </w:rPr>
  </w:style>
  <w:style w:type="paragraph" w:customStyle="1" w:styleId="MCopyright">
    <w:name w:val="M_Copyright"/>
    <w:basedOn w:val="Normal"/>
    <w:rsid w:val="009957A9"/>
    <w:pPr>
      <w:tabs>
        <w:tab w:val="center" w:pos="4536"/>
        <w:tab w:val="right" w:pos="9072"/>
      </w:tabs>
      <w:spacing w:before="240"/>
      <w:jc w:val="left"/>
    </w:pPr>
  </w:style>
  <w:style w:type="paragraph" w:styleId="List">
    <w:name w:val="List"/>
    <w:basedOn w:val="Normal"/>
    <w:semiHidden/>
    <w:rsid w:val="009957A9"/>
    <w:pPr>
      <w:spacing w:line="240" w:lineRule="auto"/>
      <w:ind w:left="283" w:hanging="283"/>
      <w:jc w:val="left"/>
    </w:pPr>
    <w:rPr>
      <w:color w:val="auto"/>
      <w:sz w:val="20"/>
      <w:lang w:val="de-DE" w:eastAsia="ar-SA"/>
    </w:rPr>
  </w:style>
  <w:style w:type="paragraph" w:styleId="Caption">
    <w:name w:val="caption"/>
    <w:basedOn w:val="Normal"/>
    <w:next w:val="Normal"/>
    <w:qFormat/>
    <w:rsid w:val="009957A9"/>
    <w:pPr>
      <w:widowControl w:val="0"/>
      <w:spacing w:line="240" w:lineRule="auto"/>
      <w:ind w:left="851" w:hanging="851"/>
      <w:jc w:val="center"/>
    </w:pPr>
    <w:rPr>
      <w:b/>
      <w:bCs/>
      <w:color w:val="auto"/>
      <w:szCs w:val="24"/>
      <w:lang w:eastAsia="en-US"/>
    </w:rPr>
  </w:style>
  <w:style w:type="paragraph" w:styleId="EndnoteText">
    <w:name w:val="endnote text"/>
    <w:basedOn w:val="Normal"/>
    <w:semiHidden/>
    <w:rsid w:val="009957A9"/>
    <w:pPr>
      <w:spacing w:line="360" w:lineRule="auto"/>
    </w:pPr>
    <w:rPr>
      <w:color w:val="auto"/>
      <w:sz w:val="20"/>
      <w:szCs w:val="24"/>
      <w:lang w:val="en-GB" w:eastAsia="ar-SA"/>
    </w:rPr>
  </w:style>
  <w:style w:type="paragraph" w:styleId="Header">
    <w:name w:val="header"/>
    <w:basedOn w:val="Normal"/>
    <w:link w:val="HeaderChar"/>
    <w:uiPriority w:val="99"/>
    <w:rsid w:val="009957A9"/>
    <w:pPr>
      <w:tabs>
        <w:tab w:val="center" w:pos="4153"/>
        <w:tab w:val="right" w:pos="8306"/>
      </w:tabs>
    </w:pPr>
  </w:style>
  <w:style w:type="paragraph" w:styleId="Footer">
    <w:name w:val="footer"/>
    <w:basedOn w:val="Normal"/>
    <w:semiHidden/>
    <w:rsid w:val="009957A9"/>
    <w:pPr>
      <w:tabs>
        <w:tab w:val="center" w:pos="4153"/>
        <w:tab w:val="right" w:pos="8306"/>
      </w:tabs>
    </w:pPr>
  </w:style>
  <w:style w:type="character" w:styleId="LineNumber">
    <w:name w:val="line number"/>
    <w:basedOn w:val="DefaultParagraphFont"/>
    <w:rsid w:val="0092095F"/>
  </w:style>
  <w:style w:type="character" w:styleId="PageNumber">
    <w:name w:val="page number"/>
    <w:basedOn w:val="DefaultParagraphFont"/>
    <w:rsid w:val="004B059C"/>
  </w:style>
  <w:style w:type="character" w:customStyle="1" w:styleId="HeaderChar">
    <w:name w:val="Header Char"/>
    <w:link w:val="Header"/>
    <w:uiPriority w:val="99"/>
    <w:rsid w:val="009313C5"/>
    <w:rPr>
      <w:rFonts w:eastAsia="Times New Roman"/>
      <w:color w:val="000000"/>
      <w:sz w:val="24"/>
      <w:lang w:eastAsia="de-DE"/>
    </w:rPr>
  </w:style>
  <w:style w:type="character" w:styleId="Emphasis">
    <w:name w:val="Emphasis"/>
    <w:uiPriority w:val="20"/>
    <w:qFormat/>
    <w:rsid w:val="00176A50"/>
    <w:rPr>
      <w:i/>
      <w:iCs/>
    </w:rPr>
  </w:style>
  <w:style w:type="character" w:styleId="PlaceholderText">
    <w:name w:val="Placeholder Text"/>
    <w:basedOn w:val="DefaultParagraphFont"/>
    <w:uiPriority w:val="99"/>
    <w:semiHidden/>
    <w:rsid w:val="00153C9F"/>
    <w:rPr>
      <w:color w:val="808080"/>
    </w:rPr>
  </w:style>
  <w:style w:type="paragraph" w:styleId="BalloonText">
    <w:name w:val="Balloon Text"/>
    <w:basedOn w:val="Normal"/>
    <w:link w:val="BalloonTextChar"/>
    <w:uiPriority w:val="99"/>
    <w:semiHidden/>
    <w:unhideWhenUsed/>
    <w:rsid w:val="00153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9F"/>
    <w:rPr>
      <w:rFonts w:ascii="Tahoma" w:eastAsia="Times New Roman" w:hAnsi="Tahoma" w:cs="Tahoma"/>
      <w:color w:val="000000"/>
      <w:sz w:val="16"/>
      <w:szCs w:val="16"/>
      <w:lang w:eastAsia="de-DE"/>
    </w:rPr>
  </w:style>
  <w:style w:type="paragraph" w:styleId="NoSpacing">
    <w:name w:val="No Spacing"/>
    <w:uiPriority w:val="1"/>
    <w:qFormat/>
    <w:rsid w:val="00AA6012"/>
    <w:pPr>
      <w:jc w:val="both"/>
    </w:pPr>
    <w:rPr>
      <w:rFonts w:eastAsia="Times New Roman"/>
      <w:color w:val="000000"/>
      <w:sz w:val="24"/>
      <w:lang w:eastAsia="de-DE"/>
    </w:rPr>
  </w:style>
  <w:style w:type="table" w:styleId="TableGrid">
    <w:name w:val="Table Grid"/>
    <w:basedOn w:val="TableNormal"/>
    <w:uiPriority w:val="59"/>
    <w:rsid w:val="00971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AB66AE"/>
    <w:pPr>
      <w:spacing w:line="240" w:lineRule="auto"/>
      <w:jc w:val="left"/>
    </w:pPr>
    <w:rPr>
      <w:color w:val="auto"/>
      <w:sz w:val="20"/>
      <w:lang w:eastAsia="en-US"/>
    </w:rPr>
  </w:style>
  <w:style w:type="character" w:customStyle="1" w:styleId="CommentTextChar">
    <w:name w:val="Comment Text Char"/>
    <w:basedOn w:val="DefaultParagraphFont"/>
    <w:link w:val="CommentText"/>
    <w:rsid w:val="00AB66AE"/>
    <w:rPr>
      <w:rFonts w:eastAsia="Times New Roman"/>
    </w:rPr>
  </w:style>
  <w:style w:type="table" w:customStyle="1" w:styleId="LightShading1">
    <w:name w:val="Light Shading1"/>
    <w:basedOn w:val="TableNormal"/>
    <w:uiPriority w:val="60"/>
    <w:rsid w:val="00AB66AE"/>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324152"/>
    <w:rPr>
      <w:sz w:val="16"/>
      <w:szCs w:val="16"/>
    </w:rPr>
  </w:style>
  <w:style w:type="paragraph" w:styleId="CommentSubject">
    <w:name w:val="annotation subject"/>
    <w:basedOn w:val="CommentText"/>
    <w:next w:val="CommentText"/>
    <w:link w:val="CommentSubjectChar"/>
    <w:uiPriority w:val="99"/>
    <w:semiHidden/>
    <w:unhideWhenUsed/>
    <w:rsid w:val="00324152"/>
    <w:pPr>
      <w:jc w:val="both"/>
    </w:pPr>
    <w:rPr>
      <w:b/>
      <w:bCs/>
      <w:color w:val="000000"/>
      <w:lang w:eastAsia="de-DE"/>
    </w:rPr>
  </w:style>
  <w:style w:type="character" w:customStyle="1" w:styleId="CommentSubjectChar">
    <w:name w:val="Comment Subject Char"/>
    <w:basedOn w:val="CommentTextChar"/>
    <w:link w:val="CommentSubject"/>
    <w:uiPriority w:val="99"/>
    <w:semiHidden/>
    <w:rsid w:val="00324152"/>
    <w:rPr>
      <w:rFonts w:eastAsia="Times New Roman"/>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964856">
      <w:bodyDiv w:val="1"/>
      <w:marLeft w:val="0"/>
      <w:marRight w:val="0"/>
      <w:marTop w:val="0"/>
      <w:marBottom w:val="0"/>
      <w:divBdr>
        <w:top w:val="none" w:sz="0" w:space="0" w:color="auto"/>
        <w:left w:val="none" w:sz="0" w:space="0" w:color="auto"/>
        <w:bottom w:val="none" w:sz="0" w:space="0" w:color="auto"/>
        <w:right w:val="none" w:sz="0" w:space="0" w:color="auto"/>
      </w:divBdr>
    </w:div>
    <w:div w:id="1069960256">
      <w:bodyDiv w:val="1"/>
      <w:marLeft w:val="0"/>
      <w:marRight w:val="0"/>
      <w:marTop w:val="0"/>
      <w:marBottom w:val="0"/>
      <w:divBdr>
        <w:top w:val="none" w:sz="0" w:space="0" w:color="auto"/>
        <w:left w:val="none" w:sz="0" w:space="0" w:color="auto"/>
        <w:bottom w:val="none" w:sz="0" w:space="0" w:color="auto"/>
        <w:right w:val="none" w:sz="0" w:space="0" w:color="auto"/>
      </w:divBdr>
    </w:div>
    <w:div w:id="15422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3.0/" TargetMode="External"/><Relationship Id="rId13" Type="http://schemas.openxmlformats.org/officeDocument/2006/relationships/footer" Target="foot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padel.nus.edu.sg/software/padeldescripto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o\Downloads\ijm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ijms-template</Template>
  <TotalTime>0</TotalTime>
  <Pages>13</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International Journal of Molecular Sciences</vt:lpstr>
    </vt:vector>
  </TitlesOfParts>
  <LinksUpToDate>false</LinksUpToDate>
  <CharactersWithSpaces>30550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Molecular Sciences</dc:title>
  <dc:creator/>
  <cp:lastModifiedBy/>
  <cp:revision>1</cp:revision>
  <dcterms:created xsi:type="dcterms:W3CDTF">2015-02-27T00:09:00Z</dcterms:created>
  <dcterms:modified xsi:type="dcterms:W3CDTF">2015-02-27T01:37:00Z</dcterms:modified>
</cp:coreProperties>
</file>